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6DA5" w14:textId="2B50128F" w:rsidR="00B042F3" w:rsidRDefault="005168F2" w:rsidP="00BD7AD4">
      <w:pPr>
        <w:pStyle w:val="Heading1"/>
        <w:rPr>
          <w:color w:val="auto"/>
        </w:rPr>
      </w:pPr>
      <w:r w:rsidRPr="005E2723">
        <w:rPr>
          <w:color w:val="auto"/>
        </w:rPr>
        <w:t>Genetic structure for ten species between St. Hippolyte and the Harvard Forest based on Genotyping-by-sequencing</w:t>
      </w:r>
    </w:p>
    <w:p w14:paraId="39E4B398" w14:textId="77777777" w:rsidR="00B042F3" w:rsidRPr="00B042F3" w:rsidRDefault="00B042F3" w:rsidP="00B042F3"/>
    <w:p w14:paraId="09F26C5D" w14:textId="77777777" w:rsidR="00BD7AD4" w:rsidRDefault="00BD7AD4" w:rsidP="00BD7AD4">
      <w:pPr>
        <w:pStyle w:val="Heading1"/>
      </w:pPr>
      <w:r>
        <w:t>Methods</w:t>
      </w:r>
    </w:p>
    <w:p w14:paraId="44BE2260" w14:textId="46B9624C" w:rsidR="00BD7AD4" w:rsidRDefault="00BD7AD4" w:rsidP="005168F2">
      <w:pPr>
        <w:pStyle w:val="Heading2"/>
      </w:pPr>
      <w:r>
        <w:t>DNA extraction and library preparation and sequencing</w:t>
      </w:r>
    </w:p>
    <w:p w14:paraId="3415CAA3" w14:textId="165AD550" w:rsidR="00BD7AD4" w:rsidRDefault="00BD7AD4">
      <w:r>
        <w:t>Leaves were immediately placed in presence of silica gel on the field. The DNA was extracted using the plant DNA kit from QIAGEN (Mississauga, Ontario). DNA concentrations were determined on gel and 200 ng of each sample in</w:t>
      </w:r>
      <w:r w:rsidR="00566CB9">
        <w:t xml:space="preserve"> 10 µL was sent to IBIS (Univer</w:t>
      </w:r>
      <w:r>
        <w:t>s</w:t>
      </w:r>
      <w:r w:rsidR="00566CB9">
        <w:t>i</w:t>
      </w:r>
      <w:r>
        <w:t>ty Laval) for Genotyping-by-sequencing (GBS) library preparation. The libr</w:t>
      </w:r>
      <w:r w:rsidR="005E2723">
        <w:t xml:space="preserve">ary was prepared following Elshire et al. </w:t>
      </w:r>
      <w:r w:rsidR="005E2723">
        <w:fldChar w:fldCharType="begin"/>
      </w:r>
      <w:r w:rsidR="005E2723">
        <w:instrText xml:space="preserve"> ADDIN ZOTERO_ITEM CSL_CITATION {"citationID":"C3a2sFJ4","properties":{"formattedCitation":"(2011)","plainCitation":"(2011)"},"citationItems":[{"id":3404,"uris":["http://zotero.org/users/23466/items/RUNCT4H7"],"uri":["http://zotero.org/users/23466/items/RUNCT4H7"],"itemData":{"id":3404,"type":"article-journal","title":"A robust, simple genotyping-by-sequencing (GBS) approach for high diversity species","container-title":"PLoS ONE","page":"e19379","volume":"6","issue":"5","source":"PLoS ONE","abstract":"Advances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species.","DOI":"10.1371/journal.pone.0019379","journalAbbreviation":"PLoS ONE","author":[{"family":"Elshire","given":"Robert J."},{"family":"Glaubitz","given":"Jeffrey C."},{"family":"Sun","given":"Qi"},{"family":"Poland","given":"Jesse A."},{"family":"Kawamoto","given":"Ken"},{"family":"Buckler","given":"Edward S."},{"family":"Mitchell","given":"Sharon E."}],"issued":{"date-parts":[["2011",5,4]]}},"suppress-author":true}],"schema":"https://github.com/citation-style-language/schema/raw/master/csl-citation.json"} </w:instrText>
      </w:r>
      <w:r w:rsidR="005E2723">
        <w:fldChar w:fldCharType="separate"/>
      </w:r>
      <w:r w:rsidR="005E2723">
        <w:rPr>
          <w:noProof/>
        </w:rPr>
        <w:t>(2011)</w:t>
      </w:r>
      <w:r w:rsidR="005E2723">
        <w:fldChar w:fldCharType="end"/>
      </w:r>
      <w:r>
        <w:t xml:space="preserve"> using the enzyme combination </w:t>
      </w:r>
      <w:r w:rsidRPr="00BD7AD4">
        <w:t>SbfI (CCTGCA/GG) –</w:t>
      </w:r>
      <w:r>
        <w:t xml:space="preserve"> </w:t>
      </w:r>
      <w:r w:rsidRPr="00BD7AD4">
        <w:t>MspI (C/CGG)</w:t>
      </w:r>
      <w:r>
        <w:t xml:space="preserve">. This combination was chosen to reduce </w:t>
      </w:r>
      <w:r w:rsidR="00F807CC">
        <w:t>the number of fragments</w:t>
      </w:r>
      <w:r>
        <w:t xml:space="preserve"> and thus maximize </w:t>
      </w:r>
      <w:r w:rsidR="00F807CC">
        <w:t xml:space="preserve">the </w:t>
      </w:r>
      <w:r>
        <w:t xml:space="preserve">sequencing depth, a conservative strategy </w:t>
      </w:r>
      <w:r w:rsidR="00F807CC">
        <w:t xml:space="preserve">for obtaining good SNP calling </w:t>
      </w:r>
      <w:r>
        <w:t xml:space="preserve">since the samples involved several species with various genome sizes. The libraries (single </w:t>
      </w:r>
      <w:r w:rsidR="00DF109F">
        <w:t>ends</w:t>
      </w:r>
      <w:r>
        <w:t>; 100 bp) were sequenced at the Genome Quebec Innovation Centre (Montreal, Canada) on one lane of a HiSeq</w:t>
      </w:r>
      <w:r w:rsidR="00F75C7D">
        <w:t xml:space="preserve"> </w:t>
      </w:r>
      <w:r>
        <w:t>2000 Illumina sequencer.</w:t>
      </w:r>
    </w:p>
    <w:p w14:paraId="317E0E77" w14:textId="737DD8CA" w:rsidR="00BD7AD4" w:rsidRDefault="00BD7AD4" w:rsidP="001D3C91">
      <w:pPr>
        <w:pStyle w:val="Heading2"/>
      </w:pPr>
      <w:r>
        <w:t>Bioinformatics</w:t>
      </w:r>
    </w:p>
    <w:p w14:paraId="60FF9AE6" w14:textId="72A0BA90" w:rsidR="00BD7AD4" w:rsidRDefault="00BD7AD4">
      <w:r>
        <w:t xml:space="preserve">The reads </w:t>
      </w:r>
      <w:r w:rsidR="0008747F">
        <w:t>were</w:t>
      </w:r>
      <w:r w:rsidR="00E85977">
        <w:t xml:space="preserve"> filtered for quality using Trimmomatic vers. 0.35 </w:t>
      </w:r>
      <w:r w:rsidR="00AA157B">
        <w:fldChar w:fldCharType="begin"/>
      </w:r>
      <w:r w:rsidR="00AA157B">
        <w:instrText xml:space="preserve"> ADDIN ZOTERO_ITEM CSL_CITATION {"citationID":"1hftposq87","properties":{"formattedCitation":"(Bolger et al. 2014)","plainCitation":"(Bolger et al. 2014)"},"citationItems":[{"id":5267,"uris":["http://zotero.org/users/23466/items/BHIED925"],"uri":["http://zotero.org/users/23466/items/BHIED925"],"itemData":{"id":5267,"type":"article-journal","title":"Trimmomatic: A flexible trimmer for Illumina Sequence Data","container-title":"Bioinformatics","page":"btu170","source":"bioinformatics.oxfordjournals.org","abstract":"Motivation: Although many NGS read pre-processing tools already existed, we could not find any tool or combination of tools which met our requirements in terms of flexibility, correct handling of paired-end data, and high performance. We have developed Trimmomatic as a more flexible and efficient pre-processing tool, which could correctly handle paired-end data.\nResults: The value of NGS read pre-processing is demonstrated for both reference-based and reference-free tasks. Trimmomatic is shown to produce output which is at least competitive with, and in many cases superior to, that produced by other tools, in all scenarios tested.\nAvailability and Implementation: Trimmomatic is licensed under GPL V3. It is cross-platform (Java 1.5+ required) and available from http://www.usadellab.org/cms/index.php?page=trimmomatic\nContact: usadel@bio1.rwth-aachen.de\nSupplementary Information: Manual and source code are available from http://www.usadellab.org/cms/index.php?page=trimmomatic","DOI":"10.1093/bioinformatics/btu170","ISSN":"1367-4803, 1460-2059","note":"PMID: 24695404","shortTitle":"Trimmomatic","journalAbbreviation":"Bioinformatics","language":"en","author":[{"family":"Bolger","given":"Anthony M."},{"family":"Lohse","given":"Marc"},{"family":"Usadel","given":"Bjoern"}],"issued":{"date-parts":[["2014",4,1]]},"PMID":"24695404"}}],"schema":"https://github.com/citation-style-language/schema/raw/master/csl-citation.json"} </w:instrText>
      </w:r>
      <w:r w:rsidR="00AA157B">
        <w:fldChar w:fldCharType="separate"/>
      </w:r>
      <w:r w:rsidR="00AA157B">
        <w:rPr>
          <w:noProof/>
        </w:rPr>
        <w:t>(Bolger et al. 2014)</w:t>
      </w:r>
      <w:r w:rsidR="00AA157B">
        <w:fldChar w:fldCharType="end"/>
      </w:r>
      <w:r w:rsidR="00AA157B">
        <w:t xml:space="preserve"> </w:t>
      </w:r>
      <w:r w:rsidR="00E85977">
        <w:t>with the following sequential steps: adapter trim</w:t>
      </w:r>
      <w:r w:rsidR="0035485D">
        <w:t>ming</w:t>
      </w:r>
      <w:r w:rsidR="00863EE9">
        <w:t xml:space="preserve"> (seed mismatch = 3; clip threshold = 6)</w:t>
      </w:r>
      <w:r w:rsidR="0035485D">
        <w:t>, removing leading and trai</w:t>
      </w:r>
      <w:r w:rsidR="00E85977">
        <w:t xml:space="preserve">ling nucleotides with phred scores &lt; 15, removing the remaining nucleotides of a read after the mean nucleotide phred score within a sliding window of 5 nucleotides drops below 15, and finally remove all reads &lt; 50 bp. </w:t>
      </w:r>
      <w:r w:rsidR="0033339C">
        <w:t>Sequence quality was inspected before and after filtering using FastQC</w:t>
      </w:r>
      <w:r w:rsidR="00AA157B">
        <w:t xml:space="preserve"> </w:t>
      </w:r>
      <w:r w:rsidR="00C01E92">
        <w:t xml:space="preserve">vers. 0.11.4 </w:t>
      </w:r>
      <w:r w:rsidR="00AA157B">
        <w:t>(</w:t>
      </w:r>
      <w:r w:rsidR="00AA157B" w:rsidRPr="00AA157B">
        <w:t>http://www.bioinformatics.babraham.ac.uk/projects/fastqc/</w:t>
      </w:r>
      <w:r w:rsidR="00AA157B">
        <w:t>)</w:t>
      </w:r>
      <w:r w:rsidR="0033339C">
        <w:t>.</w:t>
      </w:r>
    </w:p>
    <w:p w14:paraId="33945BF1" w14:textId="6E28231F" w:rsidR="00792E4D" w:rsidRDefault="00BD7AD4">
      <w:r>
        <w:t>The software Stacks</w:t>
      </w:r>
      <w:r w:rsidR="00210466">
        <w:t xml:space="preserve"> vers. 1.35</w:t>
      </w:r>
      <w:r>
        <w:t xml:space="preserve"> </w:t>
      </w:r>
      <w:r w:rsidR="00904DF2">
        <w:fldChar w:fldCharType="begin"/>
      </w:r>
      <w:r w:rsidR="00904DF2">
        <w:instrText xml:space="preserve"> ADDIN ZOTERO_ITEM CSL_CITATION {"citationID":"15t98gck91","properties":{"formattedCitation":"(Catchen et al. 2013)","plainCitation":"(Catchen et al. 2013)"},"citationItems":[{"id":5299,"uris":["http://zotero.org/users/23466/items/JEPBXRBM"],"uri":["http://zotero.org/users/23466/items/JEPBXRBM"],"itemData":{"id":5299,"type":"article-journal","title":"Stacks: an analysis tool set for population genomics","container-title":"Molecular Ecology","page":"3124-3140","volume":"22","issue":"11","source":"Wiley Online Library","abstract":"Massively parallel short-read sequencing technologies, coupled with powerful software platforms, are enabling investigators to analyse tens of thousands of genetic markers. This wealth of data is rapidly expanding and allowing biological questions to be addressed with unprecedented scope and precision. The sizes of the data sets are now posing significant data processing and analysis challenges. Here we describe an extension of the Stacks software package to efficiently use genotype-by-sequencing data for studies of populations of organisms. Stacks now produces core population genomic summary statistics and SNP-by-SNP statistical tests. These statistics can be analysed across a reference genome using a smoothed sliding window. Stacks also now provides several output formats for several commonly used downstream analysis packages. The expanded population genomics functions in Stacks will make it a useful tool to harness the newest generation of massively parallel genotyping data for ecological and evolutionary genetics.","DOI":"10.1111/mec.12354","ISSN":"1365-294X","shortTitle":"Stacks","journalAbbreviation":"Mol Ecol","language":"en","author":[{"family":"Catchen","given":"Julian"},{"family":"Hohenlohe","given":"Paul A."},{"family":"Bassham","given":"Susan"},{"family":"Amores","given":"Angel"},{"family":"Cresko","given":"William A."}],"issued":{"date-parts":[["2013",6,1]]}}}],"schema":"https://github.com/citation-style-language/schema/raw/master/csl-citation.json"} </w:instrText>
      </w:r>
      <w:r w:rsidR="00904DF2">
        <w:fldChar w:fldCharType="separate"/>
      </w:r>
      <w:r w:rsidR="00904DF2">
        <w:rPr>
          <w:noProof/>
        </w:rPr>
        <w:t>(Catchen et al. 2013)</w:t>
      </w:r>
      <w:r w:rsidR="00904DF2">
        <w:fldChar w:fldCharType="end"/>
      </w:r>
      <w:r w:rsidR="00904DF2">
        <w:t xml:space="preserve"> </w:t>
      </w:r>
      <w:r>
        <w:t xml:space="preserve">was used to generate loci </w:t>
      </w:r>
      <w:r w:rsidRPr="00BD7AD4">
        <w:rPr>
          <w:i/>
        </w:rPr>
        <w:t>de novo</w:t>
      </w:r>
      <w:r>
        <w:t xml:space="preserve"> and perform SNP calling. Amongst most critical parameters, we set –m to 3, –M to 3, and -</w:t>
      </w:r>
      <w:r w:rsidRPr="00BD7AD4">
        <w:t xml:space="preserve"> max_locus_stacks</w:t>
      </w:r>
      <w:r>
        <w:t xml:space="preserve"> to 4 in ustacks, and –n to 5 in cstacks. These parameters were chosen following </w:t>
      </w:r>
      <w:r w:rsidRPr="00BD7AD4">
        <w:t>Mastretta-Yanes</w:t>
      </w:r>
      <w:r>
        <w:t xml:space="preserve"> </w:t>
      </w:r>
      <w:r w:rsidR="00AA157B">
        <w:t>et al.</w:t>
      </w:r>
      <w:r>
        <w:t xml:space="preserve"> </w:t>
      </w:r>
      <w:r w:rsidR="00AA157B">
        <w:fldChar w:fldCharType="begin"/>
      </w:r>
      <w:r w:rsidR="00AA157B">
        <w:instrText xml:space="preserve"> ADDIN ZOTERO_ITEM CSL_CITATION {"citationID":"1kkqb4qvah","properties":{"formattedCitation":"(2015)","plainCitation":"(2015)"},"citationItems":[{"id":4726,"uris":["http://zotero.org/users/23466/items/NH3U7GF3"],"uri":["http://zotero.org/users/23466/items/NH3U7GF3"],"itemData":{"id":4726,"type":"article-journal","title":"Restriction site-associated DNA sequencing, genotyping error estimation and de novo assembly optimization for population genetic inference","container-title":"Molecular Ecology Resources","page":"28-41","volume":"15","issue":"1","source":"Wiley Online Library","abstract":"Restriction site-associated DNA sequencing (RADseq) provides researchers with the ability to record genetic polymorphism across thousands of loci for nonmodel organisms, potentially revolutionizing the field of molecular ecology. However, as with other genotyping methods, RADseq is prone to a number of sources of error that may have consequential effects for population genetic inferences, and these have received only limited attention in terms of the estimation and reporting of genotyping error rates. Here we use individual sample replicates, under the expectation of identical genotypes, to quantify genotyping error in the absence of a reference genome. We then use sample replicates to (i) optimize de novo assembly parameters within the program Stacks, by minimizing error and maximizing the retrieval of informative loci; and (ii) quantify error rates for loci, alleles and single-nucleotide polymorphisms. As an empirical example, we use a double-digest RAD data set of a nonmodel plant species, Berberis alpina, collected from high-altitude mountains in Mexico.","DOI":"10.1111/1755-0998.12291","ISSN":"1755-0998","journalAbbreviation":"Mol Ecol Resour","language":"en","author":[{"family":"Mastretta-Yanes","given":"A."},{"family":"Arrigo","given":"N."},{"family":"Alvarez","given":"N."},{"family":"Jorgensen","given":"T. H."},{"family":"Piñero","given":"D."},{"family":"Emerson","given":"B. C."}],"issued":{"date-parts":[["2015"]]}},"suppress-author":true}],"schema":"https://github.com/citation-style-language/schema/raw/master/csl-citation.json"} </w:instrText>
      </w:r>
      <w:r w:rsidR="00AA157B">
        <w:fldChar w:fldCharType="separate"/>
      </w:r>
      <w:r w:rsidR="00AA157B">
        <w:rPr>
          <w:noProof/>
        </w:rPr>
        <w:t>(2015)</w:t>
      </w:r>
      <w:r w:rsidR="00AA157B">
        <w:fldChar w:fldCharType="end"/>
      </w:r>
      <w:r w:rsidR="00AA157B">
        <w:t xml:space="preserve"> </w:t>
      </w:r>
      <w:r>
        <w:t>and considering that the populations compared are geographically isolated. Most other param</w:t>
      </w:r>
      <w:r w:rsidR="0003433C">
        <w:t>e</w:t>
      </w:r>
      <w:r>
        <w:t xml:space="preserve">ters were set to default. The </w:t>
      </w:r>
      <w:r w:rsidR="0003433C">
        <w:t xml:space="preserve">loci </w:t>
      </w:r>
      <w:r w:rsidR="00792E4D">
        <w:t xml:space="preserve">assembly </w:t>
      </w:r>
      <w:r w:rsidR="0003433C">
        <w:t xml:space="preserve">and </w:t>
      </w:r>
      <w:r w:rsidR="00792E4D">
        <w:t xml:space="preserve">SNP </w:t>
      </w:r>
      <w:r w:rsidR="0003433C">
        <w:t>calling was performed independently for the different species.</w:t>
      </w:r>
    </w:p>
    <w:p w14:paraId="7D6E2C6D" w14:textId="06AB45D1" w:rsidR="00656F77" w:rsidRDefault="00656F77" w:rsidP="00656F77">
      <w:pPr>
        <w:pStyle w:val="Heading2"/>
      </w:pPr>
      <w:r>
        <w:t>Population structure</w:t>
      </w:r>
    </w:p>
    <w:p w14:paraId="26AD1ECA" w14:textId="080FADA1" w:rsidR="00BD7AD4" w:rsidRDefault="00656F77">
      <w:r>
        <w:t>Only the</w:t>
      </w:r>
      <w:r w:rsidR="00792E4D">
        <w:t xml:space="preserve"> loci </w:t>
      </w:r>
      <w:r>
        <w:t xml:space="preserve">that were </w:t>
      </w:r>
      <w:r w:rsidR="00792E4D">
        <w:t xml:space="preserve">present in at </w:t>
      </w:r>
      <w:r>
        <w:t xml:space="preserve">least 60% of the individuals in </w:t>
      </w:r>
      <w:r w:rsidR="00792E4D">
        <w:t>each population</w:t>
      </w:r>
      <w:r>
        <w:t xml:space="preserve"> were used in the genetic analyses</w:t>
      </w:r>
      <w:r w:rsidR="00792E4D">
        <w:t xml:space="preserve">. We estimated locus-based </w:t>
      </w:r>
      <w:r w:rsidR="00792E4D" w:rsidRPr="00FB75ED">
        <w:rPr>
          <w:i/>
        </w:rPr>
        <w:t>F</w:t>
      </w:r>
      <w:r w:rsidR="00FB75ED" w:rsidRPr="00FB75ED">
        <w:rPr>
          <w:vertAlign w:val="subscript"/>
        </w:rPr>
        <w:t>ST</w:t>
      </w:r>
      <w:r w:rsidR="00FB75ED">
        <w:t xml:space="preserve"> statistics (</w:t>
      </w:r>
      <w:r w:rsidR="00FB75ED" w:rsidRPr="00FB75ED">
        <w:rPr>
          <w:i/>
        </w:rPr>
        <w:t>Phi</w:t>
      </w:r>
      <w:r w:rsidR="00792E4D" w:rsidRPr="00FB75ED">
        <w:rPr>
          <w:vertAlign w:val="subscript"/>
        </w:rPr>
        <w:t>ST</w:t>
      </w:r>
      <w:r w:rsidR="00792E4D">
        <w:t xml:space="preserve">) </w:t>
      </w:r>
      <w:r w:rsidR="000B0E28">
        <w:t xml:space="preserve">with Stacks </w:t>
      </w:r>
      <w:r w:rsidR="00792E4D">
        <w:t xml:space="preserve">to quantify the </w:t>
      </w:r>
      <w:r w:rsidR="000B0E28">
        <w:t xml:space="preserve">overall </w:t>
      </w:r>
      <w:r w:rsidR="00792E4D">
        <w:t>population structure. However, to allow a finer description of the genetic structure, we estimated the gene</w:t>
      </w:r>
      <w:r w:rsidR="00FB75ED">
        <w:t>tic distances between the indivi</w:t>
      </w:r>
      <w:r w:rsidR="00792E4D">
        <w:t>d</w:t>
      </w:r>
      <w:r w:rsidR="00FB75ED">
        <w:t>u</w:t>
      </w:r>
      <w:r w:rsidR="00792E4D">
        <w:t xml:space="preserve">als. We used the genpofad distance that has the advantage of incorporating polymorphic SNPs in distances and that provides an accurate estimate of true genetic distances </w:t>
      </w:r>
      <w:r w:rsidR="00792E4D">
        <w:fldChar w:fldCharType="begin"/>
      </w:r>
      <w:r w:rsidR="00792E4D">
        <w:instrText xml:space="preserve"> ADDIN ZOTERO_ITEM CSL_CITATION {"citationID":"1rcugptlq7","properties":{"formattedCitation":"(Joly et al. 2015)","plainCitation":"(Joly et al. 2015)"},"citationItems":[{"id":5297,"uris":["http://zotero.org/users/23466/items/WCWRVGBB"],"uri":["http://zotero.org/users/23466/items/WCWRVGBB"],"itemData":{"id":5297,"type":"article-journal","title":"Flexible methods for estimating genetic distances from single nucleotide polymorphisms","container-title":"Methods in Ecology and Evolution","page":"938-948","volume":"6","issue":"8","source":"Wiley Online Library","abstract":"* With the increasing use of massively parallel sequencing approaches in evolutionary biology, the need for fast and accurate methods suitable to investigate genetic structure and evolutionary history is more important than ever. We propose new distance measures for estimating genetic distances between individuals when allelic variation, gene dosage and recombination could compromise standard approaches.\n\n\n* We present four distance measures based on single nucleotide polymorphisms (SNP) and evaluate them against previously published measures using coalescent-based simulations. Simulations were used to test (i) whether the measures give unbiased and accurate distance estimates, (ii) whether they can accurately identify the genomic mixture of hybrid individuals and (iii) whether they give precise (low variance) estimates. The effect of rate variation among genes and recombination was also investigated.\n\n\n* The results showed that the SNP-based genpofad distance we propose appears to work well in the widest range of circumstances. It was the most accurate and precise method for estimating genetic distances and is also relatively good at estimating the genomic mixture of hybrid individuals.\n\n\n* Our simulations provide benchmarks to compare the performance of different methods that estimate genetic distances between organisms.","DOI":"10.1111/2041-210X.12343","ISSN":"2041-210X","journalAbbreviation":"Methods Ecol Evol","language":"en","author":[{"family":"Joly","given":"Simon"},{"family":"Bryant","given":"David"},{"family":"Lockhart","given":"Peter J."}],"issued":{"date-parts":[["2015",8,1]]}}}],"schema":"https://github.com/citation-style-language/schema/raw/master/csl-citation.json"} </w:instrText>
      </w:r>
      <w:r w:rsidR="00792E4D">
        <w:fldChar w:fldCharType="separate"/>
      </w:r>
      <w:r w:rsidR="00792E4D">
        <w:rPr>
          <w:noProof/>
        </w:rPr>
        <w:t>(Joly et al. 2015)</w:t>
      </w:r>
      <w:r w:rsidR="00792E4D">
        <w:fldChar w:fldCharType="end"/>
      </w:r>
      <w:r w:rsidR="00792E4D">
        <w:t xml:space="preserve">. </w:t>
      </w:r>
      <w:r w:rsidR="000B0E28">
        <w:t xml:space="preserve">The </w:t>
      </w:r>
      <w:r w:rsidR="000B0E28">
        <w:lastRenderedPageBreak/>
        <w:t xml:space="preserve">genpofad distance was estimated from the full loci sequences obtained from Stackes. </w:t>
      </w:r>
      <w:r w:rsidR="00792E4D">
        <w:t xml:space="preserve">We then estimated a neighbour-joining tree </w:t>
      </w:r>
      <w:r w:rsidR="00F95AD8">
        <w:fldChar w:fldCharType="begin"/>
      </w:r>
      <w:r w:rsidR="007D5735">
        <w:instrText xml:space="preserve"> ADDIN ZOTERO_ITEM CSL_CITATION {"citationID":"hes6jsino","properties":{"formattedCitation":"(Saitou and Nei 1987)","plainCitation":"(Saitou and Nei 1987)"},"citationItems":[{"id":1745,"uris":["http://zotero.org/users/23466/items/THW98QH4"],"uri":["http://zotero.org/users/23466/items/THW98QH4"],"itemData":{"id":1745,"type":"article-journal","title":"The neighbor-joining method: a new method for reconstructing phylogenetic trees","container-title":"Molecular Biology and Evolution","page":"406-425","volume":"4","note":"EndNote Record Number: 1125","author":[{"family":"Saitou","given":"N."},{"family":"Nei","given":"Masatoshi"}],"issued":{"date-parts":[["1987"]]}}}],"schema":"https://github.com/citation-style-language/schema/raw/master/csl-citation.json"} </w:instrText>
      </w:r>
      <w:r w:rsidR="00F95AD8">
        <w:fldChar w:fldCharType="separate"/>
      </w:r>
      <w:r w:rsidR="007D5735">
        <w:rPr>
          <w:noProof/>
        </w:rPr>
        <w:t>(Saitou and Nei 1987)</w:t>
      </w:r>
      <w:r w:rsidR="00F95AD8">
        <w:fldChar w:fldCharType="end"/>
      </w:r>
      <w:r w:rsidR="007D5735">
        <w:t xml:space="preserve"> </w:t>
      </w:r>
      <w:r w:rsidR="00210644">
        <w:t xml:space="preserve">separately </w:t>
      </w:r>
      <w:r w:rsidR="00792E4D">
        <w:t>for each species to test whether the individuals within each populations were more similar with each other than to individuals from the other population.</w:t>
      </w:r>
    </w:p>
    <w:p w14:paraId="69E5ED01" w14:textId="7381764C" w:rsidR="00BD7AD4" w:rsidRDefault="00BD7AD4" w:rsidP="005168F2">
      <w:pPr>
        <w:pStyle w:val="Heading1"/>
      </w:pPr>
      <w:r>
        <w:t>Results</w:t>
      </w:r>
    </w:p>
    <w:p w14:paraId="7A5DDB58" w14:textId="4DF4B01E" w:rsidR="00063FFA" w:rsidRDefault="00BD7AD4">
      <w:r>
        <w:t xml:space="preserve">The sequencing resulted in a total of </w:t>
      </w:r>
      <w:r w:rsidR="00227A00">
        <w:t>175,511,</w:t>
      </w:r>
      <w:r w:rsidRPr="00BD7AD4">
        <w:t>015</w:t>
      </w:r>
      <w:r>
        <w:t xml:space="preserve"> reads</w:t>
      </w:r>
      <w:r w:rsidR="0035485D">
        <w:t xml:space="preserve"> of 100 nucleotides</w:t>
      </w:r>
      <w:r>
        <w:t>.</w:t>
      </w:r>
      <w:r w:rsidR="0035485D">
        <w:t xml:space="preserve"> After cleaning, a total of </w:t>
      </w:r>
      <w:r w:rsidR="005129CF" w:rsidRPr="005129CF">
        <w:t>172</w:t>
      </w:r>
      <w:r w:rsidR="00227A00">
        <w:t>,</w:t>
      </w:r>
      <w:r w:rsidR="005129CF" w:rsidRPr="005129CF">
        <w:t>821</w:t>
      </w:r>
      <w:r w:rsidR="00227A00">
        <w:t>,</w:t>
      </w:r>
      <w:r w:rsidR="005129CF" w:rsidRPr="005129CF">
        <w:t>478</w:t>
      </w:r>
      <w:r w:rsidR="005129CF">
        <w:t xml:space="preserve"> </w:t>
      </w:r>
      <w:r w:rsidR="0035485D">
        <w:t>reads remained</w:t>
      </w:r>
      <w:r w:rsidR="000C6B3C">
        <w:t xml:space="preserve"> (98.48</w:t>
      </w:r>
      <w:r w:rsidR="00E25212">
        <w:t>%)</w:t>
      </w:r>
      <w:r w:rsidR="0035485D">
        <w:t>.</w:t>
      </w:r>
      <w:r w:rsidR="00E25212">
        <w:t xml:space="preserve"> The reads that passed the filter were of good quality (Fig. 1) and no adapters were detectable</w:t>
      </w:r>
      <w:r w:rsidR="00F864CD">
        <w:t xml:space="preserve"> in the sequences</w:t>
      </w:r>
      <w:r w:rsidR="00E25212">
        <w:t>. In general, the reads were relatively well partitioned between the individuals (Fig. 2).</w:t>
      </w:r>
    </w:p>
    <w:p w14:paraId="03672E14" w14:textId="5F9C62AD" w:rsidR="00792E4D" w:rsidRDefault="00BC2F92">
      <w:r>
        <w:t>We obtained between 264</w:t>
      </w:r>
      <w:r w:rsidR="00063FFA">
        <w:t xml:space="preserve"> </w:t>
      </w:r>
      <w:r>
        <w:t xml:space="preserve">(in </w:t>
      </w:r>
      <w:r w:rsidRPr="008D55FE">
        <w:rPr>
          <w:i/>
        </w:rPr>
        <w:t>Prunus</w:t>
      </w:r>
      <w:r>
        <w:t xml:space="preserve">) and 2188 (in </w:t>
      </w:r>
      <w:r w:rsidRPr="008D55FE">
        <w:rPr>
          <w:i/>
        </w:rPr>
        <w:t>Vaccinium</w:t>
      </w:r>
      <w:r>
        <w:t>)</w:t>
      </w:r>
      <w:r w:rsidR="00063FFA">
        <w:t xml:space="preserve"> loci per species (Fig. 3). </w:t>
      </w:r>
      <w:r w:rsidR="00870A50">
        <w:t xml:space="preserve">Interestingly, these numbers do not seem to correlate with the genome size of the different species (Table 1). </w:t>
      </w:r>
      <w:r w:rsidR="00063FFA">
        <w:t>Note that few loci were recovered for all individuals</w:t>
      </w:r>
      <w:r w:rsidR="0021310E">
        <w:t xml:space="preserve"> in each species (Fig. 3)</w:t>
      </w:r>
      <w:r w:rsidR="00063FFA">
        <w:t>. Nevertheless, the sequencing depth per loci was relatively good (Fig. 4)</w:t>
      </w:r>
      <w:r w:rsidR="0002754A">
        <w:t>, with a mean depth above 27 for all species,</w:t>
      </w:r>
      <w:r w:rsidR="00DE17A7">
        <w:t xml:space="preserve"> </w:t>
      </w:r>
      <w:r w:rsidR="0002754A">
        <w:t xml:space="preserve">which </w:t>
      </w:r>
      <w:r w:rsidR="00DE17A7">
        <w:t>show</w:t>
      </w:r>
      <w:r w:rsidR="0002754A">
        <w:t>s</w:t>
      </w:r>
      <w:r w:rsidR="00DE17A7">
        <w:t xml:space="preserve"> that no individual as a particularly poor sequencing depth</w:t>
      </w:r>
      <w:r w:rsidR="00063FFA">
        <w:t>.</w:t>
      </w:r>
    </w:p>
    <w:p w14:paraId="7DB4C576" w14:textId="3EED7639" w:rsidR="00063FFA" w:rsidRDefault="00FF6BF9" w:rsidP="0077096E">
      <w:pPr>
        <w:pStyle w:val="Heading2"/>
      </w:pPr>
      <w:r>
        <w:t>Population structure</w:t>
      </w:r>
      <w:r w:rsidR="00063FFA">
        <w:t xml:space="preserve"> </w:t>
      </w:r>
    </w:p>
    <w:p w14:paraId="45A2BBD6" w14:textId="213CF944" w:rsidR="0044750A" w:rsidRDefault="002A2298">
      <w:r>
        <w:t xml:space="preserve">Locus based </w:t>
      </w:r>
      <w:r w:rsidRPr="005F151D">
        <w:rPr>
          <w:i/>
        </w:rPr>
        <w:t>F</w:t>
      </w:r>
      <w:r w:rsidRPr="005F151D">
        <w:rPr>
          <w:i/>
          <w:vertAlign w:val="subscript"/>
        </w:rPr>
        <w:t>ST</w:t>
      </w:r>
      <w:r>
        <w:t xml:space="preserve"> was similar across species with a mean </w:t>
      </w:r>
      <w:r w:rsidR="005F151D" w:rsidRPr="005F151D">
        <w:rPr>
          <w:i/>
        </w:rPr>
        <w:t>F</w:t>
      </w:r>
      <w:r w:rsidR="005F151D" w:rsidRPr="005F151D">
        <w:rPr>
          <w:i/>
          <w:vertAlign w:val="subscript"/>
        </w:rPr>
        <w:t>ST</w:t>
      </w:r>
      <w:r w:rsidR="005F151D">
        <w:t xml:space="preserve"> </w:t>
      </w:r>
      <w:r>
        <w:t xml:space="preserve">that ranged from </w:t>
      </w:r>
      <w:r w:rsidR="00274537">
        <w:t xml:space="preserve">0.10 to 0.19 (Fig. 5). </w:t>
      </w:r>
      <w:r w:rsidR="006645B7">
        <w:t>The genealogies of individuals support the population structure (Fig. 6). For five species out of ten, the two populations were reciprocally monophyletic</w:t>
      </w:r>
      <w:r w:rsidR="003F7180">
        <w:t xml:space="preserve"> (Fig. 6); individuals from a population were closer to individuals from the same population than to individuals from the other population</w:t>
      </w:r>
      <w:r w:rsidR="006645B7">
        <w:t>. For the remaining</w:t>
      </w:r>
      <w:r w:rsidR="00752073">
        <w:t xml:space="preserve"> species</w:t>
      </w:r>
      <w:r w:rsidR="006645B7">
        <w:t xml:space="preserve">, </w:t>
      </w:r>
      <w:r w:rsidR="00752073">
        <w:t xml:space="preserve">only one individual typically grouped with the </w:t>
      </w:r>
      <w:r w:rsidR="001A6FEC">
        <w:t>other population</w:t>
      </w:r>
      <w:r w:rsidR="00B7376F">
        <w:t>. There are two exceptions.</w:t>
      </w:r>
      <w:r w:rsidR="00752073">
        <w:t xml:space="preserve"> </w:t>
      </w:r>
      <w:r w:rsidR="00752073" w:rsidRPr="00C7175A">
        <w:rPr>
          <w:i/>
        </w:rPr>
        <w:t>Populus grandidentata</w:t>
      </w:r>
      <w:r w:rsidR="00752073">
        <w:t xml:space="preserve"> doesn’t show clear genetic structure among populations and the individuals are much less differentiated than for the other species</w:t>
      </w:r>
      <w:r w:rsidR="00C7175A">
        <w:t xml:space="preserve"> (Fig. 6)</w:t>
      </w:r>
      <w:r w:rsidR="00752073">
        <w:t xml:space="preserve">. The other exception is </w:t>
      </w:r>
      <w:r w:rsidR="00752073" w:rsidRPr="00752073">
        <w:rPr>
          <w:i/>
        </w:rPr>
        <w:t>Prunus pensylvanica</w:t>
      </w:r>
      <w:r w:rsidR="00752073">
        <w:t xml:space="preserve">, for which two individuals from </w:t>
      </w:r>
      <w:r w:rsidR="00C7175A">
        <w:t>Massachusetts</w:t>
      </w:r>
      <w:r w:rsidR="00752073">
        <w:t xml:space="preserve"> represent outliers and are more clearly more distant than the remaining individuals</w:t>
      </w:r>
      <w:r w:rsidR="00C7175A">
        <w:t xml:space="preserve"> (Fig. 6)</w:t>
      </w:r>
      <w:r w:rsidR="00752073">
        <w:t>.</w:t>
      </w:r>
    </w:p>
    <w:p w14:paraId="406B5EF2" w14:textId="3E2515C3" w:rsidR="006D0C2D" w:rsidRDefault="006D0C2D" w:rsidP="006D0C2D">
      <w:pPr>
        <w:pStyle w:val="Heading1"/>
      </w:pPr>
      <w:r>
        <w:t>References</w:t>
      </w:r>
    </w:p>
    <w:p w14:paraId="06AC734C" w14:textId="77777777" w:rsidR="005E2723" w:rsidRPr="005E2723" w:rsidRDefault="006D0C2D" w:rsidP="005E2723">
      <w:pPr>
        <w:pStyle w:val="Bibliography1"/>
        <w:rPr>
          <w:rFonts w:ascii="Cambria"/>
          <w:lang w:val="fr-FR"/>
        </w:rPr>
      </w:pPr>
      <w:r>
        <w:fldChar w:fldCharType="begin"/>
      </w:r>
      <w:r w:rsidR="005E2723">
        <w:instrText xml:space="preserve"> ADDIN ZOTERO_BIBL {"custom":[]} CSL_BIBLIOGRAPHY </w:instrText>
      </w:r>
      <w:r>
        <w:fldChar w:fldCharType="separate"/>
      </w:r>
      <w:r w:rsidR="005E2723" w:rsidRPr="005E2723">
        <w:rPr>
          <w:rFonts w:ascii="Cambria"/>
          <w:lang w:val="fr-FR"/>
        </w:rPr>
        <w:t>Bainard J.D., Husband B.C., Baldwin S.J., Fazekas A.J., Gregory T.R., Newmaster S.G., Kron P. 2011. The effects of rapid desiccation on estimates of plant genome size. Chromosome Res. 19:825–842.</w:t>
      </w:r>
    </w:p>
    <w:p w14:paraId="20CFE488" w14:textId="77777777" w:rsidR="005E2723" w:rsidRPr="005E2723" w:rsidRDefault="005E2723" w:rsidP="005E2723">
      <w:pPr>
        <w:pStyle w:val="Bibliography1"/>
        <w:rPr>
          <w:rFonts w:ascii="Cambria"/>
          <w:lang w:val="fr-FR"/>
        </w:rPr>
      </w:pPr>
      <w:r w:rsidRPr="005E2723">
        <w:rPr>
          <w:rFonts w:ascii="Cambria"/>
          <w:lang w:val="fr-FR"/>
        </w:rPr>
        <w:t>Bolger A.M., Lohse M., Usadel B. 2014. Trimmomatic: A flexible trimmer for Illumina Sequence Data. Bioinformatics.:btu170.</w:t>
      </w:r>
    </w:p>
    <w:p w14:paraId="627EF88A" w14:textId="77777777" w:rsidR="005E2723" w:rsidRPr="005E2723" w:rsidRDefault="005E2723" w:rsidP="005E2723">
      <w:pPr>
        <w:pStyle w:val="Bibliography1"/>
        <w:rPr>
          <w:rFonts w:ascii="Cambria"/>
          <w:lang w:val="fr-FR"/>
        </w:rPr>
      </w:pPr>
      <w:r w:rsidRPr="005E2723">
        <w:rPr>
          <w:rFonts w:ascii="Cambria"/>
          <w:lang w:val="fr-FR"/>
        </w:rPr>
        <w:t>Catchen J., Hohenlohe P.A., Bassham S., Amores A., Cresko W.A. 2013. Stacks: an analysis tool set for population genomics. Mol. Ecol. 22:3124–3140.</w:t>
      </w:r>
    </w:p>
    <w:p w14:paraId="3C11BCBF" w14:textId="77777777" w:rsidR="005E2723" w:rsidRPr="005E2723" w:rsidRDefault="005E2723" w:rsidP="005E2723">
      <w:pPr>
        <w:pStyle w:val="Bibliography1"/>
        <w:rPr>
          <w:rFonts w:ascii="Cambria"/>
          <w:lang w:val="fr-FR"/>
        </w:rPr>
      </w:pPr>
      <w:r w:rsidRPr="005E2723">
        <w:rPr>
          <w:rFonts w:ascii="Cambria"/>
          <w:lang w:val="fr-FR"/>
        </w:rPr>
        <w:t>Costich D.E., Ortiz R., Meagher T.R., Bruederle L.P., Vorsa N. 1993. Determination of ploidy level and nuclear DNA content in blueberry by flow cytometry. Theor. Appl. Genet. 86:1001–1006.</w:t>
      </w:r>
    </w:p>
    <w:p w14:paraId="0F82B379" w14:textId="77777777" w:rsidR="005E2723" w:rsidRPr="005E2723" w:rsidRDefault="005E2723" w:rsidP="005E2723">
      <w:pPr>
        <w:pStyle w:val="Bibliography1"/>
        <w:rPr>
          <w:rFonts w:ascii="Cambria"/>
          <w:lang w:val="fr-FR"/>
        </w:rPr>
      </w:pPr>
      <w:r w:rsidRPr="005E2723">
        <w:rPr>
          <w:rFonts w:ascii="Cambria"/>
          <w:lang w:val="fr-FR"/>
        </w:rPr>
        <w:t>Elshire R.J., Glaubitz J.C., Sun Q., Poland J.A., Kawamoto K., Buckler E.S., Mitchell S.E. 2011. A robust, simple genotyping-by-sequencing (GBS) approach for high diversity species. PLoS ONE. 6:e19379.</w:t>
      </w:r>
    </w:p>
    <w:p w14:paraId="242BD265" w14:textId="77777777" w:rsidR="005E2723" w:rsidRPr="005E2723" w:rsidRDefault="005E2723" w:rsidP="005E2723">
      <w:pPr>
        <w:pStyle w:val="Bibliography1"/>
        <w:rPr>
          <w:rFonts w:ascii="Cambria"/>
          <w:lang w:val="fr-FR"/>
        </w:rPr>
      </w:pPr>
      <w:r w:rsidRPr="005E2723">
        <w:rPr>
          <w:rFonts w:ascii="Cambria"/>
          <w:lang w:val="fr-FR"/>
        </w:rPr>
        <w:t>Horjales M., Redondo N., Blanco A., Rodríguez M.A. 2003. Cantidades de DNA nuclear en árboles y arbustos. NACC Nova Acta Científica Compostel. Bioloxía.:23–33.</w:t>
      </w:r>
    </w:p>
    <w:p w14:paraId="40333153" w14:textId="77777777" w:rsidR="005E2723" w:rsidRPr="005E2723" w:rsidRDefault="005E2723" w:rsidP="005E2723">
      <w:pPr>
        <w:pStyle w:val="Bibliography1"/>
        <w:rPr>
          <w:rFonts w:ascii="Cambria"/>
          <w:lang w:val="fr-FR"/>
        </w:rPr>
      </w:pPr>
      <w:r w:rsidRPr="005E2723">
        <w:rPr>
          <w:rFonts w:ascii="Cambria"/>
          <w:lang w:val="fr-FR"/>
        </w:rPr>
        <w:t>Joly S., Bryant D., Lockhart P.J. 2015. Flexible methods for estimating genetic distances from single nucleotide polymorphisms. Methods Ecol. Evol. 6:938–948.</w:t>
      </w:r>
    </w:p>
    <w:p w14:paraId="06F825AE" w14:textId="77777777" w:rsidR="005E2723" w:rsidRPr="005E2723" w:rsidRDefault="005E2723" w:rsidP="005E2723">
      <w:pPr>
        <w:pStyle w:val="Bibliography1"/>
        <w:rPr>
          <w:rFonts w:ascii="Cambria"/>
          <w:lang w:val="fr-FR"/>
        </w:rPr>
      </w:pPr>
      <w:r w:rsidRPr="005E2723">
        <w:rPr>
          <w:rFonts w:ascii="Cambria"/>
          <w:lang w:val="fr-FR"/>
        </w:rPr>
        <w:t>Mastretta-Yanes A., Arrigo N., Alvarez N., Jorgensen T.H., Piñero D., Emerson B.C. 2015. Restriction site-associated DNA sequencing, genotyping error estimation and de novo assembly optimization for population genetic inference. Mol. Ecol. Resour. 15:28–41.</w:t>
      </w:r>
    </w:p>
    <w:p w14:paraId="78CA4698" w14:textId="77777777" w:rsidR="005E2723" w:rsidRPr="005E2723" w:rsidRDefault="005E2723" w:rsidP="005E2723">
      <w:pPr>
        <w:pStyle w:val="Bibliography1"/>
        <w:rPr>
          <w:rFonts w:ascii="Cambria"/>
          <w:lang w:val="fr-FR"/>
        </w:rPr>
      </w:pPr>
      <w:r w:rsidRPr="005E2723">
        <w:rPr>
          <w:rFonts w:ascii="Cambria"/>
          <w:lang w:val="fr-FR"/>
        </w:rPr>
        <w:t>Saitou N., Nei M. 1987. The neighbor-joining method: a new method for reconstructing phylogenetic trees. Mol. Biol. Evol. 4:406–425.</w:t>
      </w:r>
    </w:p>
    <w:p w14:paraId="030332E1" w14:textId="77777777" w:rsidR="005E2723" w:rsidRPr="005E2723" w:rsidRDefault="005E2723" w:rsidP="005E2723">
      <w:pPr>
        <w:pStyle w:val="Bibliography1"/>
        <w:rPr>
          <w:rFonts w:ascii="Cambria"/>
          <w:lang w:val="fr-FR"/>
        </w:rPr>
      </w:pPr>
      <w:r w:rsidRPr="005E2723">
        <w:rPr>
          <w:rFonts w:ascii="Cambria"/>
          <w:lang w:val="fr-FR"/>
        </w:rPr>
        <w:t>Siljak-Yakovlev S., Pustahija F., Šolić E.M., Bogunić F., Muratović E., Bašić N., Catrice O., Brown S.C. 2010. Towards a genome size and chromosome number database of Balkan flora: C-values in 343 taxa with novel values for 242. Adv. Sci. Lett. 3:190–213.</w:t>
      </w:r>
    </w:p>
    <w:p w14:paraId="2CC38661" w14:textId="77777777" w:rsidR="005E2723" w:rsidRPr="005E2723" w:rsidRDefault="005E2723" w:rsidP="005E2723">
      <w:pPr>
        <w:pStyle w:val="Bibliography1"/>
        <w:rPr>
          <w:rFonts w:ascii="Cambria"/>
          <w:lang w:val="fr-FR"/>
        </w:rPr>
      </w:pPr>
      <w:r w:rsidRPr="005E2723">
        <w:rPr>
          <w:rFonts w:ascii="Cambria"/>
          <w:lang w:val="fr-FR"/>
        </w:rPr>
        <w:t>Zonneveld B.J.M., Leitch I.J., Bennett M.D. 2005. First nuclear DNA amounts in more than 300 angiosperms. Ann. Bot.</w:t>
      </w:r>
    </w:p>
    <w:p w14:paraId="722630A5" w14:textId="7EFF6D30" w:rsidR="006D0C2D" w:rsidRDefault="006D0C2D">
      <w:r>
        <w:fldChar w:fldCharType="end"/>
      </w:r>
    </w:p>
    <w:p w14:paraId="2FC0C25E" w14:textId="77777777" w:rsidR="006D0C2D" w:rsidRDefault="006D0C2D"/>
    <w:p w14:paraId="0F0CE84C" w14:textId="5ED70D3E" w:rsidR="005168F2" w:rsidRDefault="005168F2">
      <w:pPr>
        <w:spacing w:after="0"/>
      </w:pPr>
      <w:r>
        <w:br w:type="page"/>
      </w:r>
    </w:p>
    <w:p w14:paraId="7B23FB41" w14:textId="77777777" w:rsidR="0044750A" w:rsidRDefault="0044750A"/>
    <w:p w14:paraId="1FC26A9A" w14:textId="51C456E6" w:rsidR="003427D1" w:rsidRPr="00E25212" w:rsidRDefault="00E25212">
      <w:pPr>
        <w:rPr>
          <w:b/>
        </w:rPr>
      </w:pPr>
      <w:r w:rsidRPr="00E25212">
        <w:rPr>
          <w:b/>
        </w:rPr>
        <w:t>Table 1. Approximate haploid genome size in mega base pairs (Mbp) for the species studied</w:t>
      </w:r>
    </w:p>
    <w:tbl>
      <w:tblPr>
        <w:tblStyle w:val="LightShading-Accent1"/>
        <w:tblW w:w="0" w:type="auto"/>
        <w:tblLook w:val="04A0" w:firstRow="1" w:lastRow="0" w:firstColumn="1" w:lastColumn="0" w:noHBand="0" w:noVBand="1"/>
      </w:tblPr>
      <w:tblGrid>
        <w:gridCol w:w="2518"/>
        <w:gridCol w:w="1985"/>
        <w:gridCol w:w="1842"/>
        <w:gridCol w:w="3201"/>
      </w:tblGrid>
      <w:tr w:rsidR="0044750A" w14:paraId="173978CD" w14:textId="77777777" w:rsidTr="00F90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BACC16" w14:textId="1E37AF61" w:rsidR="003427D1" w:rsidRDefault="003427D1">
            <w:r>
              <w:t>Species</w:t>
            </w:r>
          </w:p>
        </w:tc>
        <w:tc>
          <w:tcPr>
            <w:tcW w:w="1985" w:type="dxa"/>
          </w:tcPr>
          <w:p w14:paraId="68341CE4" w14:textId="594FEAFD" w:rsidR="003427D1" w:rsidRDefault="003427D1">
            <w:pPr>
              <w:cnfStyle w:val="100000000000" w:firstRow="1" w:lastRow="0" w:firstColumn="0" w:lastColumn="0" w:oddVBand="0" w:evenVBand="0" w:oddHBand="0" w:evenHBand="0" w:firstRowFirstColumn="0" w:firstRowLastColumn="0" w:lastRowFirstColumn="0" w:lastRowLastColumn="0"/>
            </w:pPr>
            <w:r>
              <w:t>Haploid genome size (1c) in Mbp</w:t>
            </w:r>
          </w:p>
        </w:tc>
        <w:tc>
          <w:tcPr>
            <w:tcW w:w="1842" w:type="dxa"/>
          </w:tcPr>
          <w:p w14:paraId="324539CF" w14:textId="33A91AD9" w:rsidR="003427D1" w:rsidRDefault="00331F0E">
            <w:pPr>
              <w:cnfStyle w:val="100000000000" w:firstRow="1" w:lastRow="0" w:firstColumn="0" w:lastColumn="0" w:oddVBand="0" w:evenVBand="0" w:oddHBand="0" w:evenHBand="0" w:firstRowFirstColumn="0" w:firstRowLastColumn="0" w:lastRowFirstColumn="0" w:lastRowLastColumn="0"/>
            </w:pPr>
            <w:r>
              <w:t>M</w:t>
            </w:r>
            <w:r w:rsidR="003427D1">
              <w:t>ethod</w:t>
            </w:r>
          </w:p>
        </w:tc>
        <w:tc>
          <w:tcPr>
            <w:tcW w:w="3201" w:type="dxa"/>
          </w:tcPr>
          <w:p w14:paraId="24C79204" w14:textId="04426B86" w:rsidR="003427D1" w:rsidRDefault="00331F0E">
            <w:pPr>
              <w:cnfStyle w:val="100000000000" w:firstRow="1" w:lastRow="0" w:firstColumn="0" w:lastColumn="0" w:oddVBand="0" w:evenVBand="0" w:oddHBand="0" w:evenHBand="0" w:firstRowFirstColumn="0" w:firstRowLastColumn="0" w:lastRowFirstColumn="0" w:lastRowLastColumn="0"/>
            </w:pPr>
            <w:r>
              <w:t>R</w:t>
            </w:r>
            <w:r w:rsidR="003427D1">
              <w:t>eference</w:t>
            </w:r>
          </w:p>
        </w:tc>
      </w:tr>
      <w:tr w:rsidR="00DB4244" w14:paraId="0F482D30" w14:textId="77777777" w:rsidTr="00F9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717FB06" w14:textId="5EFA5032" w:rsidR="00DB4244" w:rsidRPr="00F900F3" w:rsidRDefault="00DB4244">
            <w:pPr>
              <w:rPr>
                <w:i/>
              </w:rPr>
            </w:pPr>
            <w:r w:rsidRPr="00F900F3">
              <w:rPr>
                <w:i/>
              </w:rPr>
              <w:t>Acer pensylvanicum</w:t>
            </w:r>
          </w:p>
        </w:tc>
        <w:tc>
          <w:tcPr>
            <w:tcW w:w="1985" w:type="dxa"/>
          </w:tcPr>
          <w:p w14:paraId="7E05E2BA" w14:textId="693B0BF7" w:rsidR="00DB4244" w:rsidRDefault="00D27861">
            <w:pPr>
              <w:cnfStyle w:val="000000100000" w:firstRow="0" w:lastRow="0" w:firstColumn="0" w:lastColumn="0" w:oddVBand="0" w:evenVBand="0" w:oddHBand="1" w:evenHBand="0" w:firstRowFirstColumn="0" w:firstRowLastColumn="0" w:lastRowFirstColumn="0" w:lastRowLastColumn="0"/>
            </w:pPr>
            <w:r>
              <w:t>?</w:t>
            </w:r>
          </w:p>
        </w:tc>
        <w:tc>
          <w:tcPr>
            <w:tcW w:w="1842" w:type="dxa"/>
          </w:tcPr>
          <w:p w14:paraId="42D7F9B3" w14:textId="77777777" w:rsidR="00DB4244" w:rsidRDefault="00DB4244">
            <w:pPr>
              <w:cnfStyle w:val="000000100000" w:firstRow="0" w:lastRow="0" w:firstColumn="0" w:lastColumn="0" w:oddVBand="0" w:evenVBand="0" w:oddHBand="1" w:evenHBand="0" w:firstRowFirstColumn="0" w:firstRowLastColumn="0" w:lastRowFirstColumn="0" w:lastRowLastColumn="0"/>
            </w:pPr>
          </w:p>
        </w:tc>
        <w:tc>
          <w:tcPr>
            <w:tcW w:w="3201" w:type="dxa"/>
          </w:tcPr>
          <w:p w14:paraId="729312E1" w14:textId="77777777" w:rsidR="00DB4244" w:rsidRDefault="00DB4244">
            <w:pPr>
              <w:cnfStyle w:val="000000100000" w:firstRow="0" w:lastRow="0" w:firstColumn="0" w:lastColumn="0" w:oddVBand="0" w:evenVBand="0" w:oddHBand="1" w:evenHBand="0" w:firstRowFirstColumn="0" w:firstRowLastColumn="0" w:lastRowFirstColumn="0" w:lastRowLastColumn="0"/>
            </w:pPr>
          </w:p>
        </w:tc>
      </w:tr>
      <w:tr w:rsidR="00DB4244" w14:paraId="359F670B" w14:textId="77777777" w:rsidTr="00F900F3">
        <w:tc>
          <w:tcPr>
            <w:cnfStyle w:val="001000000000" w:firstRow="0" w:lastRow="0" w:firstColumn="1" w:lastColumn="0" w:oddVBand="0" w:evenVBand="0" w:oddHBand="0" w:evenHBand="0" w:firstRowFirstColumn="0" w:firstRowLastColumn="0" w:lastRowFirstColumn="0" w:lastRowLastColumn="0"/>
            <w:tcW w:w="2518" w:type="dxa"/>
          </w:tcPr>
          <w:p w14:paraId="519A590D" w14:textId="5EC4C14F" w:rsidR="003427D1" w:rsidRPr="00F900F3" w:rsidRDefault="0044750A">
            <w:pPr>
              <w:rPr>
                <w:i/>
              </w:rPr>
            </w:pPr>
            <w:r w:rsidRPr="00F900F3">
              <w:rPr>
                <w:i/>
              </w:rPr>
              <w:t>Alnus incana</w:t>
            </w:r>
          </w:p>
        </w:tc>
        <w:tc>
          <w:tcPr>
            <w:tcW w:w="1985" w:type="dxa"/>
          </w:tcPr>
          <w:p w14:paraId="29572B4E" w14:textId="0F803CA2" w:rsidR="003427D1" w:rsidRDefault="0044750A">
            <w:pPr>
              <w:cnfStyle w:val="000000000000" w:firstRow="0" w:lastRow="0" w:firstColumn="0" w:lastColumn="0" w:oddVBand="0" w:evenVBand="0" w:oddHBand="0" w:evenHBand="0" w:firstRowFirstColumn="0" w:firstRowLastColumn="0" w:lastRowFirstColumn="0" w:lastRowLastColumn="0"/>
            </w:pPr>
            <w:r>
              <w:t>553 Mbp</w:t>
            </w:r>
          </w:p>
        </w:tc>
        <w:tc>
          <w:tcPr>
            <w:tcW w:w="1842" w:type="dxa"/>
          </w:tcPr>
          <w:p w14:paraId="10251DA4" w14:textId="4B98C61C" w:rsidR="003427D1" w:rsidRDefault="0044750A">
            <w:pPr>
              <w:cnfStyle w:val="000000000000" w:firstRow="0" w:lastRow="0" w:firstColumn="0" w:lastColumn="0" w:oddVBand="0" w:evenVBand="0" w:oddHBand="0" w:evenHBand="0" w:firstRowFirstColumn="0" w:firstRowLastColumn="0" w:lastRowFirstColumn="0" w:lastRowLastColumn="0"/>
            </w:pPr>
            <w:r>
              <w:t>Flow cytometry</w:t>
            </w:r>
          </w:p>
        </w:tc>
        <w:tc>
          <w:tcPr>
            <w:tcW w:w="3201" w:type="dxa"/>
          </w:tcPr>
          <w:p w14:paraId="7AEEC8EF" w14:textId="7B01CF72" w:rsidR="003427D1" w:rsidRDefault="0044750A">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{"citationID":"249f2ra5em","properties":{"formattedCitation":"(Siljak-Yakovlev et al. 2010)","plainCitation":"(Siljak-Yakovlev et al. 2010)"},"citationItems":[{"id":5283,"uris":["http://zotero.org/users/23466/items/G5VHM9B5"],"uri":["http://zotero.org/users/23466/items/G5VHM9B5"],"itemData":{"id":5283,"type":"article-journal","title":"Towards a genome size and chromosome number database of Balkan flora: C-values in 343 taxa with novel values for 242","container-title":"Advanced Science Letters","page":"190–213","volume":"3","issue":"2","source":"Google Scholar","shortTitle":"Towards a genome size and chromosome number database of Balkan flora","author":[{"family":"Siljak-Yakovlev","given":"S."},{"family":"Pustahija","given":"F."},{"family":"Šolić","given":"E. M."},{"family":"Bogunić","given":"F."},{"family":"Muratović","given":"E."},{"family":"Bašić","given":"N."},{"family":"Catrice","given":"O."},{"family":"Brown","given":"S. C."}],"issued":{"date-parts":[["2010"]]}}}],"schema":"https://github.com/citation-style-language/schema/raw/master/csl-citation.json"} </w:instrText>
            </w:r>
            <w:r>
              <w:fldChar w:fldCharType="separate"/>
            </w:r>
            <w:r>
              <w:rPr>
                <w:noProof/>
              </w:rPr>
              <w:t>(Siljak-Yakovlev et al. 2010)</w:t>
            </w:r>
            <w:r>
              <w:fldChar w:fldCharType="end"/>
            </w:r>
          </w:p>
        </w:tc>
      </w:tr>
      <w:tr w:rsidR="008D67DD" w14:paraId="00DF9EEC" w14:textId="77777777" w:rsidTr="00F9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6369B03" w14:textId="23E83AE9" w:rsidR="008D67DD" w:rsidRPr="00F900F3" w:rsidRDefault="00DB4244">
            <w:pPr>
              <w:rPr>
                <w:i/>
              </w:rPr>
            </w:pPr>
            <w:r w:rsidRPr="00F900F3">
              <w:rPr>
                <w:i/>
              </w:rPr>
              <w:t>Fagus grandifolia</w:t>
            </w:r>
          </w:p>
        </w:tc>
        <w:tc>
          <w:tcPr>
            <w:tcW w:w="1985" w:type="dxa"/>
          </w:tcPr>
          <w:p w14:paraId="07E592F1" w14:textId="1F28BBF6" w:rsidR="008D67DD" w:rsidRDefault="00DB4244">
            <w:pPr>
              <w:cnfStyle w:val="000000100000" w:firstRow="0" w:lastRow="0" w:firstColumn="0" w:lastColumn="0" w:oddVBand="0" w:evenVBand="0" w:oddHBand="1" w:evenHBand="0" w:firstRowFirstColumn="0" w:firstRowLastColumn="0" w:lastRowFirstColumn="0" w:lastRowLastColumn="0"/>
            </w:pPr>
            <w:r>
              <w:t>528 Mbp</w:t>
            </w:r>
          </w:p>
        </w:tc>
        <w:tc>
          <w:tcPr>
            <w:tcW w:w="1842" w:type="dxa"/>
          </w:tcPr>
          <w:p w14:paraId="0D42DAA8" w14:textId="78BF927F" w:rsidR="008D67DD" w:rsidRDefault="00DB4244">
            <w:pPr>
              <w:cnfStyle w:val="000000100000" w:firstRow="0" w:lastRow="0" w:firstColumn="0" w:lastColumn="0" w:oddVBand="0" w:evenVBand="0" w:oddHBand="1" w:evenHBand="0" w:firstRowFirstColumn="0" w:firstRowLastColumn="0" w:lastRowFirstColumn="0" w:lastRowLastColumn="0"/>
            </w:pPr>
            <w:r>
              <w:t>Flow cytometry</w:t>
            </w:r>
          </w:p>
        </w:tc>
        <w:tc>
          <w:tcPr>
            <w:tcW w:w="3201" w:type="dxa"/>
          </w:tcPr>
          <w:p w14:paraId="58CB0DDC" w14:textId="25116285" w:rsidR="008D67DD" w:rsidRDefault="00DB4244">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{"citationID":"24uk8ugb09","properties":{"formattedCitation":"(Bainard et al. 2011)","plainCitation":"(Bainard et al. 2011)"},"citationItems":[{"id":5285,"uris":["http://zotero.org/users/23466/items/TCWKTM6Q"],"uri":["http://zotero.org/users/23466/items/TCWKTM6Q"],"itemData":{"id":5285,"type":"article-journal","title":"The effects of rapid desiccation on estimates of plant genome size","container-title":"Chromosome research","page":"825–842","volume":"19","issue":"6","source":"Google Scholar","author":[{"family":"Bainard","given":"Jillian D."},{"family":"Husband","given":"Brian C."},{"family":"Baldwin","given":"Sarah J."},{"family":"Fazekas","given":"Aron J."},{"family":"Gregory","given":"T. Ryan"},{"family":"Newmaster","given":"Steven G."},{"family":"Kron","given":"Paul"}],"issued":{"date-parts":[["2011"]]}}}],"schema":"https://github.com/citation-style-language/schema/raw/master/csl-citation.json"} </w:instrText>
            </w:r>
            <w:r>
              <w:fldChar w:fldCharType="separate"/>
            </w:r>
            <w:r>
              <w:rPr>
                <w:noProof/>
              </w:rPr>
              <w:t>(Bainard et al. 2011)</w:t>
            </w:r>
            <w:r>
              <w:fldChar w:fldCharType="end"/>
            </w:r>
          </w:p>
        </w:tc>
      </w:tr>
      <w:tr w:rsidR="00E206B7" w14:paraId="74420595" w14:textId="77777777" w:rsidTr="00F900F3">
        <w:tc>
          <w:tcPr>
            <w:cnfStyle w:val="001000000000" w:firstRow="0" w:lastRow="0" w:firstColumn="1" w:lastColumn="0" w:oddVBand="0" w:evenVBand="0" w:oddHBand="0" w:evenHBand="0" w:firstRowFirstColumn="0" w:firstRowLastColumn="0" w:lastRowFirstColumn="0" w:lastRowLastColumn="0"/>
            <w:tcW w:w="2518" w:type="dxa"/>
          </w:tcPr>
          <w:p w14:paraId="578348D6" w14:textId="23DD2DF3" w:rsidR="00E206B7" w:rsidRPr="00F900F3" w:rsidRDefault="00E206B7">
            <w:pPr>
              <w:rPr>
                <w:i/>
              </w:rPr>
            </w:pPr>
            <w:r w:rsidRPr="00F900F3">
              <w:rPr>
                <w:i/>
              </w:rPr>
              <w:t>Lonicera nitida (!)</w:t>
            </w:r>
          </w:p>
        </w:tc>
        <w:tc>
          <w:tcPr>
            <w:tcW w:w="1985" w:type="dxa"/>
          </w:tcPr>
          <w:p w14:paraId="628E2B42" w14:textId="773890D3" w:rsidR="00E206B7" w:rsidRDefault="00E206B7">
            <w:pPr>
              <w:cnfStyle w:val="000000000000" w:firstRow="0" w:lastRow="0" w:firstColumn="0" w:lastColumn="0" w:oddVBand="0" w:evenVBand="0" w:oddHBand="0" w:evenHBand="0" w:firstRowFirstColumn="0" w:firstRowLastColumn="0" w:lastRowFirstColumn="0" w:lastRowLastColumn="0"/>
            </w:pPr>
            <w:r>
              <w:t>929 Mbp</w:t>
            </w:r>
          </w:p>
        </w:tc>
        <w:tc>
          <w:tcPr>
            <w:tcW w:w="1842" w:type="dxa"/>
          </w:tcPr>
          <w:p w14:paraId="031E63F0" w14:textId="5018EEC7" w:rsidR="00E206B7" w:rsidRDefault="00E206B7">
            <w:pPr>
              <w:cnfStyle w:val="000000000000" w:firstRow="0" w:lastRow="0" w:firstColumn="0" w:lastColumn="0" w:oddVBand="0" w:evenVBand="0" w:oddHBand="0" w:evenHBand="0" w:firstRowFirstColumn="0" w:firstRowLastColumn="0" w:lastRowFirstColumn="0" w:lastRowLastColumn="0"/>
            </w:pPr>
            <w:r>
              <w:t>Flow cytometry</w:t>
            </w:r>
          </w:p>
        </w:tc>
        <w:tc>
          <w:tcPr>
            <w:tcW w:w="3201" w:type="dxa"/>
          </w:tcPr>
          <w:p w14:paraId="3FECA350" w14:textId="663E838B" w:rsidR="00E206B7" w:rsidRDefault="00E206B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{"citationID":"29nd6hckc8","properties":{"formattedCitation":"(Zonneveld et al. 2005)","plainCitation":"(Zonneveld et al. 2005)"},"citationItems":[{"id":5287,"uris":["http://zotero.org/users/23466/items/AJFT2W9D"],"uri":["http://zotero.org/users/23466/items/AJFT2W9D"],"itemData":{"id":5287,"type":"article-journal","title":"First nuclear DNA amounts in more than 300 angiosperms","container-title":"Annals of botany","source":"Google Scholar","URL":"http://aob.oxfordjournals.org/content/early/2005/05/19/aob.mci170.full.pdf","author":[{"family":"Zonneveld","given":"B. J. M."},{"family":"Leitch","given":"I. J."},{"family":"Bennett","given":"M. D."}],"issued":{"date-parts":[["2005"]]},"accessed":{"date-parts":[["2016",1,21]]}}}],"schema":"https://github.com/citation-style-language/schema/raw/master/csl-citation.json"} </w:instrText>
            </w:r>
            <w:r>
              <w:fldChar w:fldCharType="separate"/>
            </w:r>
            <w:r>
              <w:rPr>
                <w:noProof/>
              </w:rPr>
              <w:t>(Zonneveld et al. 2005)</w:t>
            </w:r>
            <w:r>
              <w:fldChar w:fldCharType="end"/>
            </w:r>
          </w:p>
        </w:tc>
      </w:tr>
      <w:tr w:rsidR="00E206B7" w14:paraId="5DC1C2AC" w14:textId="77777777" w:rsidTr="00F9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DFB7EE6" w14:textId="1FCF5094" w:rsidR="00E206B7" w:rsidRPr="00F900F3" w:rsidRDefault="00E206B7" w:rsidP="00E206B7">
            <w:pPr>
              <w:rPr>
                <w:i/>
              </w:rPr>
            </w:pPr>
            <w:r w:rsidRPr="00F900F3">
              <w:rPr>
                <w:i/>
              </w:rPr>
              <w:t>Populus (genus mean)</w:t>
            </w:r>
          </w:p>
        </w:tc>
        <w:tc>
          <w:tcPr>
            <w:tcW w:w="1985" w:type="dxa"/>
          </w:tcPr>
          <w:p w14:paraId="44400F4D" w14:textId="311B59D9" w:rsidR="00E206B7" w:rsidRDefault="00E206B7">
            <w:pPr>
              <w:cnfStyle w:val="000000100000" w:firstRow="0" w:lastRow="0" w:firstColumn="0" w:lastColumn="0" w:oddVBand="0" w:evenVBand="0" w:oddHBand="1" w:evenHBand="0" w:firstRowFirstColumn="0" w:firstRowLastColumn="0" w:lastRowFirstColumn="0" w:lastRowLastColumn="0"/>
            </w:pPr>
            <w:r>
              <w:t>484 Mbp</w:t>
            </w:r>
          </w:p>
        </w:tc>
        <w:tc>
          <w:tcPr>
            <w:tcW w:w="1842" w:type="dxa"/>
          </w:tcPr>
          <w:p w14:paraId="6897DD54" w14:textId="4C397E53" w:rsidR="00E206B7" w:rsidRDefault="00E206B7">
            <w:pPr>
              <w:cnfStyle w:val="000000100000" w:firstRow="0" w:lastRow="0" w:firstColumn="0" w:lastColumn="0" w:oddVBand="0" w:evenVBand="0" w:oddHBand="1" w:evenHBand="0" w:firstRowFirstColumn="0" w:firstRowLastColumn="0" w:lastRowFirstColumn="0" w:lastRowLastColumn="0"/>
            </w:pPr>
            <w:r>
              <w:t>Flow cytometry</w:t>
            </w:r>
          </w:p>
        </w:tc>
        <w:tc>
          <w:tcPr>
            <w:tcW w:w="3201" w:type="dxa"/>
          </w:tcPr>
          <w:p w14:paraId="2512CFFC" w14:textId="3694B1E8" w:rsidR="00E206B7" w:rsidRDefault="00F900F3" w:rsidP="00F900F3">
            <w:pPr>
              <w:cnfStyle w:val="000000100000" w:firstRow="0" w:lastRow="0" w:firstColumn="0" w:lastColumn="0" w:oddVBand="0" w:evenVBand="0" w:oddHBand="1" w:evenHBand="0" w:firstRowFirstColumn="0" w:firstRowLastColumn="0" w:lastRowFirstColumn="0" w:lastRowLastColumn="0"/>
            </w:pPr>
            <w:r>
              <w:t>Angiosperm DNA C-values database</w:t>
            </w:r>
          </w:p>
        </w:tc>
      </w:tr>
      <w:tr w:rsidR="00E206B7" w14:paraId="6B8FDF8F" w14:textId="77777777" w:rsidTr="00F900F3">
        <w:tc>
          <w:tcPr>
            <w:cnfStyle w:val="001000000000" w:firstRow="0" w:lastRow="0" w:firstColumn="1" w:lastColumn="0" w:oddVBand="0" w:evenVBand="0" w:oddHBand="0" w:evenHBand="0" w:firstRowFirstColumn="0" w:firstRowLastColumn="0" w:lastRowFirstColumn="0" w:lastRowLastColumn="0"/>
            <w:tcW w:w="2518" w:type="dxa"/>
          </w:tcPr>
          <w:p w14:paraId="3D25905F" w14:textId="5EE2686F" w:rsidR="00E206B7" w:rsidRPr="00F900F3" w:rsidRDefault="00E206B7">
            <w:pPr>
              <w:rPr>
                <w:i/>
              </w:rPr>
            </w:pPr>
            <w:r w:rsidRPr="00F900F3">
              <w:rPr>
                <w:i/>
              </w:rPr>
              <w:t>Prunus sp. (mean of diploids)</w:t>
            </w:r>
          </w:p>
        </w:tc>
        <w:tc>
          <w:tcPr>
            <w:tcW w:w="1985" w:type="dxa"/>
          </w:tcPr>
          <w:p w14:paraId="6520562A" w14:textId="2ECD5BD8" w:rsidR="00E206B7" w:rsidRDefault="00E206B7">
            <w:pPr>
              <w:cnfStyle w:val="000000000000" w:firstRow="0" w:lastRow="0" w:firstColumn="0" w:lastColumn="0" w:oddVBand="0" w:evenVBand="0" w:oddHBand="0" w:evenHBand="0" w:firstRowFirstColumn="0" w:firstRowLastColumn="0" w:lastRowFirstColumn="0" w:lastRowLastColumn="0"/>
            </w:pPr>
            <w:r>
              <w:t>262 Mbp</w:t>
            </w:r>
          </w:p>
        </w:tc>
        <w:tc>
          <w:tcPr>
            <w:tcW w:w="1842" w:type="dxa"/>
          </w:tcPr>
          <w:p w14:paraId="2496784E" w14:textId="54B00128" w:rsidR="00E206B7" w:rsidRDefault="00E206B7">
            <w:pPr>
              <w:cnfStyle w:val="000000000000" w:firstRow="0" w:lastRow="0" w:firstColumn="0" w:lastColumn="0" w:oddVBand="0" w:evenVBand="0" w:oddHBand="0" w:evenHBand="0" w:firstRowFirstColumn="0" w:firstRowLastColumn="0" w:lastRowFirstColumn="0" w:lastRowLastColumn="0"/>
            </w:pPr>
            <w:r>
              <w:t>Flow cytometry</w:t>
            </w:r>
          </w:p>
        </w:tc>
        <w:tc>
          <w:tcPr>
            <w:tcW w:w="3201" w:type="dxa"/>
          </w:tcPr>
          <w:p w14:paraId="3B920328" w14:textId="77254186" w:rsidR="00E206B7" w:rsidRDefault="00F900F3">
            <w:pPr>
              <w:cnfStyle w:val="000000000000" w:firstRow="0" w:lastRow="0" w:firstColumn="0" w:lastColumn="0" w:oddVBand="0" w:evenVBand="0" w:oddHBand="0" w:evenHBand="0" w:firstRowFirstColumn="0" w:firstRowLastColumn="0" w:lastRowFirstColumn="0" w:lastRowLastColumn="0"/>
            </w:pPr>
            <w:r>
              <w:t xml:space="preserve">Angiosperm DNA C-values database </w:t>
            </w:r>
          </w:p>
        </w:tc>
      </w:tr>
      <w:tr w:rsidR="00DB4244" w14:paraId="0EB2C8CC" w14:textId="77777777" w:rsidTr="00F9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64424F" w14:textId="675A4BFB" w:rsidR="003427D1" w:rsidRPr="00F900F3" w:rsidRDefault="003427D1">
            <w:pPr>
              <w:rPr>
                <w:i/>
              </w:rPr>
            </w:pPr>
            <w:r w:rsidRPr="00F900F3">
              <w:rPr>
                <w:i/>
              </w:rPr>
              <w:t>Quercus rubra</w:t>
            </w:r>
          </w:p>
        </w:tc>
        <w:tc>
          <w:tcPr>
            <w:tcW w:w="1985" w:type="dxa"/>
          </w:tcPr>
          <w:p w14:paraId="5450A7C4" w14:textId="0E21BE6B" w:rsidR="003427D1" w:rsidRDefault="003427D1">
            <w:pPr>
              <w:cnfStyle w:val="000000100000" w:firstRow="0" w:lastRow="0" w:firstColumn="0" w:lastColumn="0" w:oddVBand="0" w:evenVBand="0" w:oddHBand="1" w:evenHBand="0" w:firstRowFirstColumn="0" w:firstRowLastColumn="0" w:lastRowFirstColumn="0" w:lastRowLastColumn="0"/>
            </w:pPr>
            <w:r>
              <w:t>831 Mbp</w:t>
            </w:r>
          </w:p>
        </w:tc>
        <w:tc>
          <w:tcPr>
            <w:tcW w:w="1842" w:type="dxa"/>
          </w:tcPr>
          <w:p w14:paraId="3540E697" w14:textId="3F92C75E" w:rsidR="003427D1" w:rsidRDefault="003427D1">
            <w:pPr>
              <w:cnfStyle w:val="000000100000" w:firstRow="0" w:lastRow="0" w:firstColumn="0" w:lastColumn="0" w:oddVBand="0" w:evenVBand="0" w:oddHBand="1" w:evenHBand="0" w:firstRowFirstColumn="0" w:firstRowLastColumn="0" w:lastRowFirstColumn="0" w:lastRowLastColumn="0"/>
            </w:pPr>
            <w:r>
              <w:t>Flow cytometry</w:t>
            </w:r>
          </w:p>
        </w:tc>
        <w:tc>
          <w:tcPr>
            <w:tcW w:w="3201" w:type="dxa"/>
          </w:tcPr>
          <w:p w14:paraId="15DB0746" w14:textId="10CCEF46" w:rsidR="003427D1" w:rsidRDefault="00331F0E">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{"citationID":"t6sl0ieap","properties":{"formattedCitation":"(Horjales et al. 2003)","plainCitation":"(Horjales et al. 2003)"},"citationItems":[{"id":5254,"uris":["http://zotero.org/users/23466/items/9VB723V9"],"uri":["http://zotero.org/users/23466/items/9VB723V9"],"itemData":{"id":5254,"type":"article-journal","title":"Cantidades de DNA nuclear en árboles y arbustos","container-title":"NACC: Nova Acta Científica Compostelana. Bioloxía","page":"23–33","issue":"13","source":"Google Scholar","author":[{"family":"Horjales","given":"M."},{"family":"Redondo","given":"N."},{"family":"Blanco","given":"A."},{"family":"Rodríguez","given":"M. A."}],"issued":{"date-parts":[["2003"]]}}}],"schema":"https://github.com/citation-style-language/schema/raw/master/csl-citation.json"} </w:instrText>
            </w:r>
            <w:r>
              <w:fldChar w:fldCharType="separate"/>
            </w:r>
            <w:r>
              <w:rPr>
                <w:noProof/>
              </w:rPr>
              <w:t>(Horjales et al. 2003)</w:t>
            </w:r>
            <w:r>
              <w:fldChar w:fldCharType="end"/>
            </w:r>
          </w:p>
        </w:tc>
      </w:tr>
      <w:tr w:rsidR="008D67DD" w14:paraId="2FBE8287" w14:textId="77777777" w:rsidTr="00F900F3">
        <w:tc>
          <w:tcPr>
            <w:cnfStyle w:val="001000000000" w:firstRow="0" w:lastRow="0" w:firstColumn="1" w:lastColumn="0" w:oddVBand="0" w:evenVBand="0" w:oddHBand="0" w:evenHBand="0" w:firstRowFirstColumn="0" w:firstRowLastColumn="0" w:lastRowFirstColumn="0" w:lastRowLastColumn="0"/>
            <w:tcW w:w="2518" w:type="dxa"/>
          </w:tcPr>
          <w:p w14:paraId="14D9F557" w14:textId="3BD4D7AA" w:rsidR="008D67DD" w:rsidRPr="00F900F3" w:rsidRDefault="00E206B7">
            <w:pPr>
              <w:rPr>
                <w:i/>
              </w:rPr>
            </w:pPr>
            <w:r w:rsidRPr="00F900F3">
              <w:rPr>
                <w:i/>
              </w:rPr>
              <w:t>Spir</w:t>
            </w:r>
            <w:ins w:id="0" w:author="Elizabeth Wolkovich" w:date="2016-01-29T21:01:00Z">
              <w:r w:rsidR="002E42F5">
                <w:rPr>
                  <w:i/>
                </w:rPr>
                <w:t>a</w:t>
              </w:r>
            </w:ins>
            <w:bookmarkStart w:id="1" w:name="_GoBack"/>
            <w:bookmarkEnd w:id="1"/>
            <w:r w:rsidRPr="00F900F3">
              <w:rPr>
                <w:i/>
              </w:rPr>
              <w:t>ea alba</w:t>
            </w:r>
          </w:p>
        </w:tc>
        <w:tc>
          <w:tcPr>
            <w:tcW w:w="1985" w:type="dxa"/>
          </w:tcPr>
          <w:p w14:paraId="08A5C13B" w14:textId="0638A9AD" w:rsidR="008D67DD" w:rsidRDefault="00E206B7">
            <w:pPr>
              <w:cnfStyle w:val="000000000000" w:firstRow="0" w:lastRow="0" w:firstColumn="0" w:lastColumn="0" w:oddVBand="0" w:evenVBand="0" w:oddHBand="0" w:evenHBand="0" w:firstRowFirstColumn="0" w:firstRowLastColumn="0" w:lastRowFirstColumn="0" w:lastRowLastColumn="0"/>
            </w:pPr>
            <w:r>
              <w:t>?</w:t>
            </w:r>
          </w:p>
        </w:tc>
        <w:tc>
          <w:tcPr>
            <w:tcW w:w="1842" w:type="dxa"/>
          </w:tcPr>
          <w:p w14:paraId="59F2B7DE" w14:textId="77777777" w:rsidR="008D67DD" w:rsidRDefault="008D67DD">
            <w:pPr>
              <w:cnfStyle w:val="000000000000" w:firstRow="0" w:lastRow="0" w:firstColumn="0" w:lastColumn="0" w:oddVBand="0" w:evenVBand="0" w:oddHBand="0" w:evenHBand="0" w:firstRowFirstColumn="0" w:firstRowLastColumn="0" w:lastRowFirstColumn="0" w:lastRowLastColumn="0"/>
            </w:pPr>
          </w:p>
        </w:tc>
        <w:tc>
          <w:tcPr>
            <w:tcW w:w="3201" w:type="dxa"/>
          </w:tcPr>
          <w:p w14:paraId="4F84ABC5" w14:textId="77777777" w:rsidR="008D67DD" w:rsidRDefault="008D67DD">
            <w:pPr>
              <w:cnfStyle w:val="000000000000" w:firstRow="0" w:lastRow="0" w:firstColumn="0" w:lastColumn="0" w:oddVBand="0" w:evenVBand="0" w:oddHBand="0" w:evenHBand="0" w:firstRowFirstColumn="0" w:firstRowLastColumn="0" w:lastRowFirstColumn="0" w:lastRowLastColumn="0"/>
            </w:pPr>
          </w:p>
        </w:tc>
      </w:tr>
      <w:tr w:rsidR="00DB4244" w14:paraId="133CCAAB" w14:textId="77777777" w:rsidTr="00F90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D7DA895" w14:textId="48DCDBE0" w:rsidR="003427D1" w:rsidRPr="00F900F3" w:rsidRDefault="00E206B7">
            <w:pPr>
              <w:rPr>
                <w:i/>
              </w:rPr>
            </w:pPr>
            <w:r w:rsidRPr="00F900F3">
              <w:rPr>
                <w:i/>
              </w:rPr>
              <w:t>Vaccinium myrtilloides</w:t>
            </w:r>
          </w:p>
        </w:tc>
        <w:tc>
          <w:tcPr>
            <w:tcW w:w="1985" w:type="dxa"/>
          </w:tcPr>
          <w:p w14:paraId="08B94CAD" w14:textId="7F292E8C" w:rsidR="003427D1" w:rsidRDefault="00E206B7">
            <w:pPr>
              <w:cnfStyle w:val="000000100000" w:firstRow="0" w:lastRow="0" w:firstColumn="0" w:lastColumn="0" w:oddVBand="0" w:evenVBand="0" w:oddHBand="1" w:evenHBand="0" w:firstRowFirstColumn="0" w:firstRowLastColumn="0" w:lastRowFirstColumn="0" w:lastRowLastColumn="0"/>
            </w:pPr>
            <w:r>
              <w:t>616 Mbp</w:t>
            </w:r>
          </w:p>
        </w:tc>
        <w:tc>
          <w:tcPr>
            <w:tcW w:w="1842" w:type="dxa"/>
          </w:tcPr>
          <w:p w14:paraId="47BF35BB" w14:textId="03450AC7" w:rsidR="003427D1" w:rsidRDefault="00E206B7">
            <w:pPr>
              <w:cnfStyle w:val="000000100000" w:firstRow="0" w:lastRow="0" w:firstColumn="0" w:lastColumn="0" w:oddVBand="0" w:evenVBand="0" w:oddHBand="1" w:evenHBand="0" w:firstRowFirstColumn="0" w:firstRowLastColumn="0" w:lastRowFirstColumn="0" w:lastRowLastColumn="0"/>
            </w:pPr>
            <w:r>
              <w:t>Flow cytometry</w:t>
            </w:r>
          </w:p>
        </w:tc>
        <w:tc>
          <w:tcPr>
            <w:tcW w:w="3201" w:type="dxa"/>
          </w:tcPr>
          <w:p w14:paraId="0D7D1935" w14:textId="7CC1D7D0" w:rsidR="003427D1" w:rsidRDefault="00E206B7">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{"citationID":"111idlrrco","properties":{"formattedCitation":"(Costich et al. 1993)","plainCitation":"(Costich et al. 1993)"},"citationItems":[{"id":5289,"uris":["http://zotero.org/users/23466/items/JQTZCDI4"],"uri":["http://zotero.org/users/23466/items/JQTZCDI4"],"itemData":{"id":5289,"type":"article-journal","title":"Determination of ploidy level and nuclear DNA content in blueberry by flow cytometry","container-title":"Theoretical and Applied Genetics","page":"1001–1006","volume":"86","issue":"8","source":"Google Scholar","author":[{"family":"Costich","given":"D. E."},{"family":"Ortiz","given":"Rodomiro"},{"family":"Meagher","given":"T. R."},{"family":"Bruederle","given":"Leo P."},{"family":"Vorsa","given":"Nicholi"}],"issued":{"date-parts":[["1993"]]}}}],"schema":"https://github.com/citation-style-language/schema/raw/master/csl-citation.json"} </w:instrText>
            </w:r>
            <w:r>
              <w:fldChar w:fldCharType="separate"/>
            </w:r>
            <w:r>
              <w:rPr>
                <w:noProof/>
              </w:rPr>
              <w:t>(Costich et al. 1993)</w:t>
            </w:r>
            <w:r>
              <w:fldChar w:fldCharType="end"/>
            </w:r>
          </w:p>
        </w:tc>
      </w:tr>
      <w:tr w:rsidR="00E206B7" w14:paraId="7B6CA352" w14:textId="77777777" w:rsidTr="00F900F3">
        <w:tc>
          <w:tcPr>
            <w:cnfStyle w:val="001000000000" w:firstRow="0" w:lastRow="0" w:firstColumn="1" w:lastColumn="0" w:oddVBand="0" w:evenVBand="0" w:oddHBand="0" w:evenHBand="0" w:firstRowFirstColumn="0" w:firstRowLastColumn="0" w:lastRowFirstColumn="0" w:lastRowLastColumn="0"/>
            <w:tcW w:w="2518" w:type="dxa"/>
          </w:tcPr>
          <w:p w14:paraId="71C3D428" w14:textId="7CE1A914" w:rsidR="00E206B7" w:rsidRPr="00F900F3" w:rsidRDefault="00E206B7">
            <w:pPr>
              <w:rPr>
                <w:i/>
              </w:rPr>
            </w:pPr>
            <w:r w:rsidRPr="00F900F3">
              <w:rPr>
                <w:i/>
              </w:rPr>
              <w:t>Viburnum lantanoides</w:t>
            </w:r>
            <w:r w:rsidR="00700D81" w:rsidRPr="00F900F3">
              <w:rPr>
                <w:i/>
              </w:rPr>
              <w:t xml:space="preserve"> (genus mean)</w:t>
            </w:r>
          </w:p>
        </w:tc>
        <w:tc>
          <w:tcPr>
            <w:tcW w:w="1985" w:type="dxa"/>
          </w:tcPr>
          <w:p w14:paraId="00AEF3DD" w14:textId="20EB45CE" w:rsidR="00E206B7" w:rsidRDefault="00700D81">
            <w:pPr>
              <w:cnfStyle w:val="000000000000" w:firstRow="0" w:lastRow="0" w:firstColumn="0" w:lastColumn="0" w:oddVBand="0" w:evenVBand="0" w:oddHBand="0" w:evenHBand="0" w:firstRowFirstColumn="0" w:firstRowLastColumn="0" w:lastRowFirstColumn="0" w:lastRowLastColumn="0"/>
            </w:pPr>
            <w:r>
              <w:t>3907</w:t>
            </w:r>
            <w:r w:rsidR="00E206B7">
              <w:t xml:space="preserve"> Mbp</w:t>
            </w:r>
          </w:p>
        </w:tc>
        <w:tc>
          <w:tcPr>
            <w:tcW w:w="1842" w:type="dxa"/>
          </w:tcPr>
          <w:p w14:paraId="52CE21C0" w14:textId="0C6DB059" w:rsidR="00E206B7" w:rsidRDefault="00700D81">
            <w:pPr>
              <w:cnfStyle w:val="000000000000" w:firstRow="0" w:lastRow="0" w:firstColumn="0" w:lastColumn="0" w:oddVBand="0" w:evenVBand="0" w:oddHBand="0" w:evenHBand="0" w:firstRowFirstColumn="0" w:firstRowLastColumn="0" w:lastRowFirstColumn="0" w:lastRowLastColumn="0"/>
            </w:pPr>
            <w:r>
              <w:t>Flow cytometry</w:t>
            </w:r>
          </w:p>
        </w:tc>
        <w:tc>
          <w:tcPr>
            <w:tcW w:w="3201" w:type="dxa"/>
          </w:tcPr>
          <w:p w14:paraId="48F1B2FE" w14:textId="69D58EF4" w:rsidR="00E206B7" w:rsidRDefault="00F900F3">
            <w:pPr>
              <w:cnfStyle w:val="000000000000" w:firstRow="0" w:lastRow="0" w:firstColumn="0" w:lastColumn="0" w:oddVBand="0" w:evenVBand="0" w:oddHBand="0" w:evenHBand="0" w:firstRowFirstColumn="0" w:firstRowLastColumn="0" w:lastRowFirstColumn="0" w:lastRowLastColumn="0"/>
            </w:pPr>
            <w:r>
              <w:t xml:space="preserve">Angiosperm DNA C-values database </w:t>
            </w:r>
          </w:p>
        </w:tc>
      </w:tr>
    </w:tbl>
    <w:p w14:paraId="00806599" w14:textId="77777777" w:rsidR="003427D1" w:rsidRDefault="003427D1"/>
    <w:p w14:paraId="5DC185EA" w14:textId="77777777" w:rsidR="004327F3" w:rsidRDefault="004327F3"/>
    <w:p w14:paraId="643B5C4A" w14:textId="54506D81" w:rsidR="004327F3" w:rsidRDefault="004327F3">
      <w:r>
        <w:br w:type="page"/>
      </w:r>
    </w:p>
    <w:p w14:paraId="2C85D9E9" w14:textId="10AF8C29" w:rsidR="004327F3" w:rsidRDefault="004327F3">
      <w:r>
        <w:rPr>
          <w:noProof/>
          <w:lang w:val="en-US" w:eastAsia="en-US"/>
        </w:rPr>
        <w:drawing>
          <wp:inline distT="0" distB="0" distL="0" distR="0" wp14:anchorId="639AE363" wp14:editId="41872E35">
            <wp:extent cx="2832013" cy="20597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5">
                      <a:extLst>
                        <a:ext uri="{28A0092B-C50C-407E-A947-70E740481C1C}">
                          <a14:useLocalDpi xmlns:a14="http://schemas.microsoft.com/office/drawing/2010/main" val="0"/>
                        </a:ext>
                      </a:extLst>
                    </a:blip>
                    <a:stretch>
                      <a:fillRect/>
                    </a:stretch>
                  </pic:blipFill>
                  <pic:spPr>
                    <a:xfrm>
                      <a:off x="0" y="0"/>
                      <a:ext cx="2832537" cy="2060109"/>
                    </a:xfrm>
                    <a:prstGeom prst="rect">
                      <a:avLst/>
                    </a:prstGeom>
                  </pic:spPr>
                </pic:pic>
              </a:graphicData>
            </a:graphic>
          </wp:inline>
        </w:drawing>
      </w:r>
      <w:r>
        <w:rPr>
          <w:noProof/>
          <w:lang w:val="en-US" w:eastAsia="en-US"/>
        </w:rPr>
        <w:drawing>
          <wp:inline distT="0" distB="0" distL="0" distR="0" wp14:anchorId="39A0BC77" wp14:editId="2DFA27DE">
            <wp:extent cx="2816847" cy="2048698"/>
            <wp:effectExtent l="0" t="0" r="317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_base_quality.png"/>
                    <pic:cNvPicPr/>
                  </pic:nvPicPr>
                  <pic:blipFill>
                    <a:blip r:embed="rId6">
                      <a:extLst>
                        <a:ext uri="{28A0092B-C50C-407E-A947-70E740481C1C}">
                          <a14:useLocalDpi xmlns:a14="http://schemas.microsoft.com/office/drawing/2010/main" val="0"/>
                        </a:ext>
                      </a:extLst>
                    </a:blip>
                    <a:stretch>
                      <a:fillRect/>
                    </a:stretch>
                  </pic:blipFill>
                  <pic:spPr>
                    <a:xfrm>
                      <a:off x="0" y="0"/>
                      <a:ext cx="2817139" cy="2048910"/>
                    </a:xfrm>
                    <a:prstGeom prst="rect">
                      <a:avLst/>
                    </a:prstGeom>
                  </pic:spPr>
                </pic:pic>
              </a:graphicData>
            </a:graphic>
          </wp:inline>
        </w:drawing>
      </w:r>
    </w:p>
    <w:p w14:paraId="70D833D5" w14:textId="77777777" w:rsidR="004327F3" w:rsidRDefault="004327F3"/>
    <w:p w14:paraId="31495775" w14:textId="5F4CE0FF" w:rsidR="004327F3" w:rsidRDefault="004327F3">
      <w:r w:rsidRPr="004327F3">
        <w:rPr>
          <w:b/>
        </w:rPr>
        <w:t>Figure 1</w:t>
      </w:r>
      <w:r>
        <w:t>. Per base sequence quality (Phred score) before (left) and after (right) data filtering.</w:t>
      </w:r>
    </w:p>
    <w:p w14:paraId="236091F9" w14:textId="77777777" w:rsidR="004327F3" w:rsidRDefault="004327F3"/>
    <w:p w14:paraId="4ACCB02F" w14:textId="77777777" w:rsidR="004327F3" w:rsidRDefault="004327F3"/>
    <w:p w14:paraId="298FD3CA" w14:textId="77777777" w:rsidR="004327F3" w:rsidRDefault="004327F3"/>
    <w:p w14:paraId="0DBCC89F" w14:textId="42EFEF9D" w:rsidR="004327F3" w:rsidRDefault="004327F3">
      <w:r>
        <w:rPr>
          <w:noProof/>
          <w:lang w:val="en-US" w:eastAsia="en-US"/>
        </w:rPr>
        <w:drawing>
          <wp:inline distT="0" distB="0" distL="0" distR="0" wp14:anchorId="09C8239E" wp14:editId="658D42F9">
            <wp:extent cx="5972810" cy="37331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s_per_ind.pdf"/>
                    <pic:cNvPicPr/>
                  </pic:nvPicPr>
                  <pic:blipFill>
                    <a:blip r:embed="rId7">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5AEDFE0A" w14:textId="3560A48E" w:rsidR="004327F3" w:rsidRDefault="004327F3" w:rsidP="004327F3">
      <w:r w:rsidRPr="004327F3">
        <w:rPr>
          <w:b/>
        </w:rPr>
        <w:t xml:space="preserve">Figure </w:t>
      </w:r>
      <w:r>
        <w:rPr>
          <w:b/>
        </w:rPr>
        <w:t>2</w:t>
      </w:r>
      <w:r>
        <w:t>. Number of reads for each individuals included in the analysis.</w:t>
      </w:r>
    </w:p>
    <w:p w14:paraId="7737B0C7" w14:textId="77777777" w:rsidR="004327F3" w:rsidRDefault="004327F3" w:rsidP="004327F3"/>
    <w:p w14:paraId="23CE2E46" w14:textId="37D1F79E" w:rsidR="00063FFA" w:rsidRDefault="00063FFA">
      <w:r>
        <w:br w:type="page"/>
      </w:r>
    </w:p>
    <w:p w14:paraId="0D15271E" w14:textId="77777777" w:rsidR="00063FFA" w:rsidRDefault="00063FFA" w:rsidP="004327F3"/>
    <w:p w14:paraId="463C4FE7" w14:textId="5A3759A5" w:rsidR="00D531B6" w:rsidRDefault="00D531B6">
      <w:r>
        <w:rPr>
          <w:noProof/>
          <w:lang w:val="en-US" w:eastAsia="en-US"/>
        </w:rPr>
        <w:drawing>
          <wp:inline distT="0" distB="0" distL="0" distR="0" wp14:anchorId="50A83CDB" wp14:editId="5ED7AA3E">
            <wp:extent cx="5972810" cy="3733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i_and_missing_data_per_species.pdf"/>
                    <pic:cNvPicPr/>
                  </pic:nvPicPr>
                  <pic:blipFill>
                    <a:blip r:embed="rId8">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1876E7E2" w14:textId="77777777" w:rsidR="00D531B6" w:rsidRDefault="00D531B6"/>
    <w:p w14:paraId="23774962" w14:textId="104F51EF" w:rsidR="00D531B6" w:rsidRDefault="00D531B6" w:rsidP="00D531B6">
      <w:r w:rsidRPr="004327F3">
        <w:rPr>
          <w:b/>
        </w:rPr>
        <w:t xml:space="preserve">Figure </w:t>
      </w:r>
      <w:r>
        <w:rPr>
          <w:b/>
        </w:rPr>
        <w:t>3.</w:t>
      </w:r>
      <w:r>
        <w:t xml:space="preserve"> Number of loci obtained for each species and number of individuals for which the loci was obtained.</w:t>
      </w:r>
    </w:p>
    <w:p w14:paraId="12D228E3" w14:textId="77777777" w:rsidR="00D531B6" w:rsidRDefault="00D531B6"/>
    <w:p w14:paraId="3EF80338" w14:textId="378141ED" w:rsidR="00D531B6" w:rsidRDefault="00D531B6">
      <w:r>
        <w:br w:type="page"/>
      </w:r>
    </w:p>
    <w:p w14:paraId="74CAE2CF" w14:textId="18F59285" w:rsidR="00D531B6" w:rsidRDefault="00D531B6">
      <w:r>
        <w:rPr>
          <w:noProof/>
          <w:lang w:val="en-US" w:eastAsia="en-US"/>
        </w:rPr>
        <w:drawing>
          <wp:inline distT="0" distB="0" distL="0" distR="0" wp14:anchorId="2002C100" wp14:editId="4E1ED7F3">
            <wp:extent cx="5972810" cy="37331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us_depth.pdf"/>
                    <pic:cNvPicPr/>
                  </pic:nvPicPr>
                  <pic:blipFill>
                    <a:blip r:embed="rId9">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4BA04513" w14:textId="77777777" w:rsidR="00D531B6" w:rsidRDefault="00D531B6"/>
    <w:p w14:paraId="71893348" w14:textId="47A354C2" w:rsidR="00D531B6" w:rsidRDefault="00D531B6" w:rsidP="00D531B6">
      <w:r w:rsidRPr="004327F3">
        <w:rPr>
          <w:b/>
        </w:rPr>
        <w:t xml:space="preserve">Figure </w:t>
      </w:r>
      <w:r w:rsidR="00DC1D74">
        <w:rPr>
          <w:b/>
        </w:rPr>
        <w:t>4</w:t>
      </w:r>
      <w:r>
        <w:rPr>
          <w:b/>
        </w:rPr>
        <w:t>.</w:t>
      </w:r>
      <w:r>
        <w:t xml:space="preserve"> Number of sequences per locus obtained for each species.</w:t>
      </w:r>
    </w:p>
    <w:p w14:paraId="5E86B98D" w14:textId="77777777" w:rsidR="00D531B6" w:rsidRDefault="00D531B6"/>
    <w:p w14:paraId="31C7EEAB" w14:textId="5E1BED90" w:rsidR="00DC1D74" w:rsidRDefault="00DC1D74">
      <w:r>
        <w:br w:type="page"/>
      </w:r>
    </w:p>
    <w:p w14:paraId="7075862D" w14:textId="77777777" w:rsidR="00DC1D74" w:rsidRDefault="00DC1D74"/>
    <w:p w14:paraId="67A95685" w14:textId="36F30091" w:rsidR="00DC1D74" w:rsidRDefault="00DC1D74">
      <w:r>
        <w:rPr>
          <w:noProof/>
          <w:lang w:val="en-US" w:eastAsia="en-US"/>
        </w:rPr>
        <w:drawing>
          <wp:inline distT="0" distB="0" distL="0" distR="0" wp14:anchorId="23698741" wp14:editId="3A2C65DE">
            <wp:extent cx="5972810" cy="23888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us_based_Phi_st.pdf"/>
                    <pic:cNvPicPr/>
                  </pic:nvPicPr>
                  <pic:blipFill>
                    <a:blip r:embed="rId10">
                      <a:extLst>
                        <a:ext uri="{28A0092B-C50C-407E-A947-70E740481C1C}">
                          <a14:useLocalDpi xmlns:a14="http://schemas.microsoft.com/office/drawing/2010/main" val="0"/>
                        </a:ext>
                      </a:extLst>
                    </a:blip>
                    <a:stretch>
                      <a:fillRect/>
                    </a:stretch>
                  </pic:blipFill>
                  <pic:spPr>
                    <a:xfrm>
                      <a:off x="0" y="0"/>
                      <a:ext cx="5972810" cy="2388870"/>
                    </a:xfrm>
                    <a:prstGeom prst="rect">
                      <a:avLst/>
                    </a:prstGeom>
                  </pic:spPr>
                </pic:pic>
              </a:graphicData>
            </a:graphic>
          </wp:inline>
        </w:drawing>
      </w:r>
    </w:p>
    <w:p w14:paraId="666914FD" w14:textId="77777777" w:rsidR="00DC1D74" w:rsidRDefault="00DC1D74"/>
    <w:p w14:paraId="7223D0A1" w14:textId="4116DBE5" w:rsidR="00DC1D74" w:rsidRDefault="00DC1D74" w:rsidP="00DC1D74">
      <w:r w:rsidRPr="004327F3">
        <w:rPr>
          <w:b/>
        </w:rPr>
        <w:t xml:space="preserve">Figure </w:t>
      </w:r>
      <w:r>
        <w:rPr>
          <w:b/>
        </w:rPr>
        <w:t>5.</w:t>
      </w:r>
      <w:r>
        <w:t xml:space="preserve"> Locus-based </w:t>
      </w:r>
      <w:r w:rsidRPr="00DC1D74">
        <w:rPr>
          <w:i/>
        </w:rPr>
        <w:t>F</w:t>
      </w:r>
      <w:r w:rsidRPr="00DC1D74">
        <w:rPr>
          <w:i/>
          <w:vertAlign w:val="subscript"/>
        </w:rPr>
        <w:t>ST</w:t>
      </w:r>
      <w:r>
        <w:t xml:space="preserve"> distribution of all loci between the two populations for all species. The blue lines indicate the genome mean </w:t>
      </w:r>
      <w:r w:rsidRPr="00DC1D74">
        <w:rPr>
          <w:i/>
        </w:rPr>
        <w:t>F</w:t>
      </w:r>
      <w:r w:rsidRPr="00DC1D74">
        <w:rPr>
          <w:i/>
          <w:vertAlign w:val="subscript"/>
        </w:rPr>
        <w:t>ST</w:t>
      </w:r>
      <w:r>
        <w:t>.</w:t>
      </w:r>
    </w:p>
    <w:p w14:paraId="68572498" w14:textId="77777777" w:rsidR="00DC1D74" w:rsidRDefault="00DC1D74"/>
    <w:p w14:paraId="09401D9E" w14:textId="7BBCF569" w:rsidR="00F56AE1" w:rsidRDefault="00F56AE1">
      <w:r>
        <w:br w:type="page"/>
      </w:r>
    </w:p>
    <w:p w14:paraId="1B1FB422" w14:textId="440982F0" w:rsidR="00F56AE1" w:rsidRDefault="00F56AE1">
      <w:r>
        <w:rPr>
          <w:noProof/>
          <w:lang w:val="en-US" w:eastAsia="en-US"/>
        </w:rPr>
        <w:drawing>
          <wp:inline distT="0" distB="0" distL="0" distR="0" wp14:anchorId="3BF1172A" wp14:editId="12CF312B">
            <wp:extent cx="5749606" cy="754612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_phylo.pdf"/>
                    <pic:cNvPicPr/>
                  </pic:nvPicPr>
                  <pic:blipFill>
                    <a:blip r:embed="rId11">
                      <a:extLst>
                        <a:ext uri="{28A0092B-C50C-407E-A947-70E740481C1C}">
                          <a14:useLocalDpi xmlns:a14="http://schemas.microsoft.com/office/drawing/2010/main" val="0"/>
                        </a:ext>
                      </a:extLst>
                    </a:blip>
                    <a:stretch>
                      <a:fillRect/>
                    </a:stretch>
                  </pic:blipFill>
                  <pic:spPr>
                    <a:xfrm>
                      <a:off x="0" y="0"/>
                      <a:ext cx="5750008" cy="7546655"/>
                    </a:xfrm>
                    <a:prstGeom prst="rect">
                      <a:avLst/>
                    </a:prstGeom>
                  </pic:spPr>
                </pic:pic>
              </a:graphicData>
            </a:graphic>
          </wp:inline>
        </w:drawing>
      </w:r>
    </w:p>
    <w:p w14:paraId="171D0C34" w14:textId="5EBEDAC8" w:rsidR="00F56AE1" w:rsidRDefault="00F56AE1" w:rsidP="00F56AE1">
      <w:r w:rsidRPr="004327F3">
        <w:rPr>
          <w:b/>
        </w:rPr>
        <w:t xml:space="preserve">Figure </w:t>
      </w:r>
      <w:r>
        <w:rPr>
          <w:b/>
        </w:rPr>
        <w:t>6.</w:t>
      </w:r>
      <w:r>
        <w:t xml:space="preserve"> Neighbour-joining phylogenies of individuals of genetic distances for all individuals.</w:t>
      </w:r>
    </w:p>
    <w:p w14:paraId="2A4E40EA" w14:textId="77777777" w:rsidR="00F56AE1" w:rsidRDefault="00F56AE1"/>
    <w:sectPr w:rsidR="00F56AE1" w:rsidSect="00EB26D4">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AD4"/>
    <w:rsid w:val="0002754A"/>
    <w:rsid w:val="0003433C"/>
    <w:rsid w:val="00063FFA"/>
    <w:rsid w:val="0008747F"/>
    <w:rsid w:val="000B0E28"/>
    <w:rsid w:val="000C6B3C"/>
    <w:rsid w:val="001A6FEC"/>
    <w:rsid w:val="001C18F4"/>
    <w:rsid w:val="001D3C91"/>
    <w:rsid w:val="00210466"/>
    <w:rsid w:val="00210644"/>
    <w:rsid w:val="0021310E"/>
    <w:rsid w:val="00227A00"/>
    <w:rsid w:val="00244943"/>
    <w:rsid w:val="00274537"/>
    <w:rsid w:val="002A2298"/>
    <w:rsid w:val="002E0CE7"/>
    <w:rsid w:val="002E42F5"/>
    <w:rsid w:val="00331F0E"/>
    <w:rsid w:val="0033339C"/>
    <w:rsid w:val="003427D1"/>
    <w:rsid w:val="0035485D"/>
    <w:rsid w:val="003F7180"/>
    <w:rsid w:val="00416955"/>
    <w:rsid w:val="004327F3"/>
    <w:rsid w:val="0044750A"/>
    <w:rsid w:val="005129CF"/>
    <w:rsid w:val="005168F2"/>
    <w:rsid w:val="00566CB9"/>
    <w:rsid w:val="005E2723"/>
    <w:rsid w:val="005F151D"/>
    <w:rsid w:val="00656F77"/>
    <w:rsid w:val="006645B7"/>
    <w:rsid w:val="006D0C2D"/>
    <w:rsid w:val="00700D81"/>
    <w:rsid w:val="00752073"/>
    <w:rsid w:val="0077096E"/>
    <w:rsid w:val="00792E4D"/>
    <w:rsid w:val="007D5735"/>
    <w:rsid w:val="00863EE9"/>
    <w:rsid w:val="00870A50"/>
    <w:rsid w:val="008D55FE"/>
    <w:rsid w:val="008D67DD"/>
    <w:rsid w:val="00904DF2"/>
    <w:rsid w:val="009D2255"/>
    <w:rsid w:val="00AA157B"/>
    <w:rsid w:val="00B042F3"/>
    <w:rsid w:val="00B7376F"/>
    <w:rsid w:val="00BC2F92"/>
    <w:rsid w:val="00BD7AD4"/>
    <w:rsid w:val="00C01E92"/>
    <w:rsid w:val="00C7175A"/>
    <w:rsid w:val="00D27861"/>
    <w:rsid w:val="00D531B6"/>
    <w:rsid w:val="00DB4244"/>
    <w:rsid w:val="00DC1D74"/>
    <w:rsid w:val="00DE17A7"/>
    <w:rsid w:val="00DF109F"/>
    <w:rsid w:val="00E206B7"/>
    <w:rsid w:val="00E25212"/>
    <w:rsid w:val="00E85977"/>
    <w:rsid w:val="00EB26D4"/>
    <w:rsid w:val="00F56AE1"/>
    <w:rsid w:val="00F75C7D"/>
    <w:rsid w:val="00F807CC"/>
    <w:rsid w:val="00F864CD"/>
    <w:rsid w:val="00F900F3"/>
    <w:rsid w:val="00F95AD8"/>
    <w:rsid w:val="00FB75ED"/>
    <w:rsid w:val="00FD7F2B"/>
    <w:rsid w:val="00FF6BF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8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43"/>
    <w:pPr>
      <w:spacing w:after="120"/>
      <w:jc w:val="both"/>
    </w:pPr>
  </w:style>
  <w:style w:type="paragraph" w:styleId="Heading1">
    <w:name w:val="heading 1"/>
    <w:basedOn w:val="Normal"/>
    <w:next w:val="Normal"/>
    <w:link w:val="Heading1Char"/>
    <w:uiPriority w:val="9"/>
    <w:qFormat/>
    <w:rsid w:val="00BD7A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7A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A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7AD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4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1F0E"/>
    <w:rPr>
      <w:sz w:val="18"/>
      <w:szCs w:val="18"/>
    </w:rPr>
  </w:style>
  <w:style w:type="paragraph" w:styleId="CommentText">
    <w:name w:val="annotation text"/>
    <w:basedOn w:val="Normal"/>
    <w:link w:val="CommentTextChar"/>
    <w:uiPriority w:val="99"/>
    <w:semiHidden/>
    <w:unhideWhenUsed/>
    <w:rsid w:val="00331F0E"/>
  </w:style>
  <w:style w:type="character" w:customStyle="1" w:styleId="CommentTextChar">
    <w:name w:val="Comment Text Char"/>
    <w:basedOn w:val="DefaultParagraphFont"/>
    <w:link w:val="CommentText"/>
    <w:uiPriority w:val="99"/>
    <w:semiHidden/>
    <w:rsid w:val="00331F0E"/>
  </w:style>
  <w:style w:type="paragraph" w:styleId="CommentSubject">
    <w:name w:val="annotation subject"/>
    <w:basedOn w:val="CommentText"/>
    <w:next w:val="CommentText"/>
    <w:link w:val="CommentSubjectChar"/>
    <w:uiPriority w:val="99"/>
    <w:semiHidden/>
    <w:unhideWhenUsed/>
    <w:rsid w:val="00331F0E"/>
    <w:rPr>
      <w:b/>
      <w:bCs/>
      <w:sz w:val="20"/>
      <w:szCs w:val="20"/>
    </w:rPr>
  </w:style>
  <w:style w:type="character" w:customStyle="1" w:styleId="CommentSubjectChar">
    <w:name w:val="Comment Subject Char"/>
    <w:basedOn w:val="CommentTextChar"/>
    <w:link w:val="CommentSubject"/>
    <w:uiPriority w:val="99"/>
    <w:semiHidden/>
    <w:rsid w:val="00331F0E"/>
    <w:rPr>
      <w:b/>
      <w:bCs/>
      <w:sz w:val="20"/>
      <w:szCs w:val="20"/>
    </w:rPr>
  </w:style>
  <w:style w:type="paragraph" w:styleId="BalloonText">
    <w:name w:val="Balloon Text"/>
    <w:basedOn w:val="Normal"/>
    <w:link w:val="BalloonTextChar"/>
    <w:uiPriority w:val="99"/>
    <w:semiHidden/>
    <w:unhideWhenUsed/>
    <w:rsid w:val="00331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F0E"/>
    <w:rPr>
      <w:rFonts w:ascii="Lucida Grande" w:hAnsi="Lucida Grande" w:cs="Lucida Grande"/>
      <w:sz w:val="18"/>
      <w:szCs w:val="18"/>
    </w:rPr>
  </w:style>
  <w:style w:type="table" w:styleId="LightShading-Accent1">
    <w:name w:val="Light Shading Accent 1"/>
    <w:basedOn w:val="TableNormal"/>
    <w:uiPriority w:val="60"/>
    <w:rsid w:val="00F900F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ibliography1">
    <w:name w:val="Bibliography1"/>
    <w:basedOn w:val="Normal"/>
    <w:rsid w:val="006D0C2D"/>
    <w:pPr>
      <w:spacing w:after="24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43"/>
    <w:pPr>
      <w:spacing w:after="120"/>
      <w:jc w:val="both"/>
    </w:pPr>
  </w:style>
  <w:style w:type="paragraph" w:styleId="Heading1">
    <w:name w:val="heading 1"/>
    <w:basedOn w:val="Normal"/>
    <w:next w:val="Normal"/>
    <w:link w:val="Heading1Char"/>
    <w:uiPriority w:val="9"/>
    <w:qFormat/>
    <w:rsid w:val="00BD7A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7A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A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7AD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42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1F0E"/>
    <w:rPr>
      <w:sz w:val="18"/>
      <w:szCs w:val="18"/>
    </w:rPr>
  </w:style>
  <w:style w:type="paragraph" w:styleId="CommentText">
    <w:name w:val="annotation text"/>
    <w:basedOn w:val="Normal"/>
    <w:link w:val="CommentTextChar"/>
    <w:uiPriority w:val="99"/>
    <w:semiHidden/>
    <w:unhideWhenUsed/>
    <w:rsid w:val="00331F0E"/>
  </w:style>
  <w:style w:type="character" w:customStyle="1" w:styleId="CommentTextChar">
    <w:name w:val="Comment Text Char"/>
    <w:basedOn w:val="DefaultParagraphFont"/>
    <w:link w:val="CommentText"/>
    <w:uiPriority w:val="99"/>
    <w:semiHidden/>
    <w:rsid w:val="00331F0E"/>
  </w:style>
  <w:style w:type="paragraph" w:styleId="CommentSubject">
    <w:name w:val="annotation subject"/>
    <w:basedOn w:val="CommentText"/>
    <w:next w:val="CommentText"/>
    <w:link w:val="CommentSubjectChar"/>
    <w:uiPriority w:val="99"/>
    <w:semiHidden/>
    <w:unhideWhenUsed/>
    <w:rsid w:val="00331F0E"/>
    <w:rPr>
      <w:b/>
      <w:bCs/>
      <w:sz w:val="20"/>
      <w:szCs w:val="20"/>
    </w:rPr>
  </w:style>
  <w:style w:type="character" w:customStyle="1" w:styleId="CommentSubjectChar">
    <w:name w:val="Comment Subject Char"/>
    <w:basedOn w:val="CommentTextChar"/>
    <w:link w:val="CommentSubject"/>
    <w:uiPriority w:val="99"/>
    <w:semiHidden/>
    <w:rsid w:val="00331F0E"/>
    <w:rPr>
      <w:b/>
      <w:bCs/>
      <w:sz w:val="20"/>
      <w:szCs w:val="20"/>
    </w:rPr>
  </w:style>
  <w:style w:type="paragraph" w:styleId="BalloonText">
    <w:name w:val="Balloon Text"/>
    <w:basedOn w:val="Normal"/>
    <w:link w:val="BalloonTextChar"/>
    <w:uiPriority w:val="99"/>
    <w:semiHidden/>
    <w:unhideWhenUsed/>
    <w:rsid w:val="00331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F0E"/>
    <w:rPr>
      <w:rFonts w:ascii="Lucida Grande" w:hAnsi="Lucida Grande" w:cs="Lucida Grande"/>
      <w:sz w:val="18"/>
      <w:szCs w:val="18"/>
    </w:rPr>
  </w:style>
  <w:style w:type="table" w:styleId="LightShading-Accent1">
    <w:name w:val="Light Shading Accent 1"/>
    <w:basedOn w:val="TableNormal"/>
    <w:uiPriority w:val="60"/>
    <w:rsid w:val="00F900F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ibliography1">
    <w:name w:val="Bibliography1"/>
    <w:basedOn w:val="Normal"/>
    <w:rsid w:val="006D0C2D"/>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87475">
      <w:bodyDiv w:val="1"/>
      <w:marLeft w:val="0"/>
      <w:marRight w:val="0"/>
      <w:marTop w:val="0"/>
      <w:marBottom w:val="0"/>
      <w:divBdr>
        <w:top w:val="none" w:sz="0" w:space="0" w:color="auto"/>
        <w:left w:val="none" w:sz="0" w:space="0" w:color="auto"/>
        <w:bottom w:val="none" w:sz="0" w:space="0" w:color="auto"/>
        <w:right w:val="none" w:sz="0" w:space="0" w:color="auto"/>
      </w:divBdr>
    </w:div>
    <w:div w:id="1292056998">
      <w:bodyDiv w:val="1"/>
      <w:marLeft w:val="0"/>
      <w:marRight w:val="0"/>
      <w:marTop w:val="0"/>
      <w:marBottom w:val="0"/>
      <w:divBdr>
        <w:top w:val="none" w:sz="0" w:space="0" w:color="auto"/>
        <w:left w:val="none" w:sz="0" w:space="0" w:color="auto"/>
        <w:bottom w:val="none" w:sz="0" w:space="0" w:color="auto"/>
        <w:right w:val="none" w:sz="0" w:space="0" w:color="auto"/>
      </w:divBdr>
    </w:div>
    <w:div w:id="1637375652">
      <w:bodyDiv w:val="1"/>
      <w:marLeft w:val="0"/>
      <w:marRight w:val="0"/>
      <w:marTop w:val="0"/>
      <w:marBottom w:val="0"/>
      <w:divBdr>
        <w:top w:val="none" w:sz="0" w:space="0" w:color="auto"/>
        <w:left w:val="none" w:sz="0" w:space="0" w:color="auto"/>
        <w:bottom w:val="none" w:sz="0" w:space="0" w:color="auto"/>
        <w:right w:val="none" w:sz="0" w:space="0" w:color="auto"/>
      </w:divBdr>
    </w:div>
    <w:div w:id="2135051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3689</Words>
  <Characters>21030</Characters>
  <Application>Microsoft Macintosh Word</Application>
  <DocSecurity>0</DocSecurity>
  <Lines>175</Lines>
  <Paragraphs>49</Paragraphs>
  <ScaleCrop>false</ScaleCrop>
  <Company>Université de Montréal</Company>
  <LinksUpToDate>false</LinksUpToDate>
  <CharactersWithSpaces>24670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Joly</dc:creator>
  <cp:keywords/>
  <dc:description/>
  <cp:lastModifiedBy>Elizabeth Wolkovich</cp:lastModifiedBy>
  <cp:revision>61</cp:revision>
  <dcterms:created xsi:type="dcterms:W3CDTF">2016-01-07T14:44:00Z</dcterms:created>
  <dcterms:modified xsi:type="dcterms:W3CDTF">2016-01-30T02:01:00Z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id="JKxHzhM2"/&gt;&lt;style id="http://www.zotero.org/styles/systematic-biology"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